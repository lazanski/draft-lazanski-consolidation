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010A7" w14:textId="1ED4F777" w:rsidR="00CC4069" w:rsidRPr="00E7765A" w:rsidRDefault="001F1385" w:rsidP="00ED3200">
      <w:pPr>
        <w:pStyle w:val="RFCTitle"/>
      </w:pPr>
      <w:r w:rsidRPr="005B743D">
        <w:t xml:space="preserve">     </w:t>
      </w:r>
      <w:r w:rsidR="00AE0541" w:rsidRPr="00E7765A">
        <w:rPr>
          <w:highlight w:val="yellow"/>
        </w:rPr>
        <w:br/>
      </w:r>
      <w:r w:rsidR="00326B65" w:rsidRPr="00E7765A">
        <w:t>Protocol and Engineering Effects of Consolidation</w:t>
      </w:r>
      <w:r w:rsidR="00CC4069" w:rsidRPr="00E7765A">
        <w:br/>
        <w:t>draft-</w:t>
      </w:r>
      <w:r w:rsidR="00ED15CF">
        <w:t>lazanski</w:t>
      </w:r>
      <w:r w:rsidR="00326B65" w:rsidRPr="00E7765A">
        <w:t>-consolidation</w:t>
      </w:r>
      <w:r w:rsidR="00CC4069" w:rsidRPr="00E7765A">
        <w:t>-00.txt</w:t>
      </w:r>
    </w:p>
    <w:p w14:paraId="77A409FB" w14:textId="77777777" w:rsidR="00EA282D" w:rsidRPr="009D1829" w:rsidRDefault="00EA282D" w:rsidP="00EA282D">
      <w:pPr>
        <w:pStyle w:val="RFCH1-noTOCnonum"/>
      </w:pPr>
      <w:r w:rsidRPr="009D1829">
        <w:t>Status of this Memo</w:t>
      </w:r>
    </w:p>
    <w:p w14:paraId="6B1FCBD5" w14:textId="77777777" w:rsidR="00EA282D" w:rsidRPr="009D1829" w:rsidRDefault="00EA282D" w:rsidP="00EA282D">
      <w:r w:rsidRPr="009D1829">
        <w:t xml:space="preserve">This Internet-Draft is submitted in full conformance with the provisions of BCP 78 and BCP 79. </w:t>
      </w:r>
    </w:p>
    <w:p w14:paraId="3DDB88B7" w14:textId="77777777" w:rsidR="00EA282D" w:rsidRPr="009D1829" w:rsidRDefault="00EA282D" w:rsidP="00EA282D">
      <w:r w:rsidRPr="009D1829">
        <w:t>Internet-Drafts are working documents of the Internet Engineering Task Force (IETF), its areas, and its working groups.  Note that other groups may also distribute working documents as Internet-Drafts.</w:t>
      </w:r>
    </w:p>
    <w:p w14:paraId="2A18A255" w14:textId="77777777" w:rsidR="00EA282D" w:rsidRPr="009D1829" w:rsidRDefault="00EA282D" w:rsidP="00EA282D">
      <w:r w:rsidRPr="009D1829">
        <w:t>Internet-Drafts are draft documents valid for a maximum of six months and may be updated, replaced, or obsoleted by other documents at any time.  It is inappropriate to use Internet-Drafts as reference material or to cite them other than as "work in progress."</w:t>
      </w:r>
    </w:p>
    <w:p w14:paraId="0E186628" w14:textId="77777777" w:rsidR="00EA282D" w:rsidRPr="009D1829" w:rsidRDefault="00EA282D" w:rsidP="00EA282D">
      <w:r w:rsidRPr="009D1829">
        <w:t>The list of current Internet-Drafts can be accessed at http://www.ietf.org/ietf/1id-abstracts.txt</w:t>
      </w:r>
    </w:p>
    <w:p w14:paraId="5913C6C0" w14:textId="77777777" w:rsidR="00EA282D" w:rsidRPr="009D1829" w:rsidRDefault="00EA282D" w:rsidP="00EA282D">
      <w:r w:rsidRPr="009D1829">
        <w:t>The list of Internet-Draft Shadow Directories can be accessed at http://www.ietf.org/shadow.html</w:t>
      </w:r>
    </w:p>
    <w:p w14:paraId="66BC92C2" w14:textId="77777777" w:rsidR="00EA282D" w:rsidRPr="009D1829" w:rsidRDefault="00EA282D" w:rsidP="00EA282D">
      <w:r w:rsidRPr="009D1829">
        <w:t xml:space="preserve">This Internet-Draft will expire on </w:t>
      </w:r>
      <w:r>
        <w:t>May</w:t>
      </w:r>
      <w:r w:rsidRPr="009D1829">
        <w:t xml:space="preserve"> </w:t>
      </w:r>
      <w:r>
        <w:t>2</w:t>
      </w:r>
      <w:r w:rsidRPr="009D1829">
        <w:t>, 2021.</w:t>
      </w:r>
    </w:p>
    <w:p w14:paraId="10DE8ECF" w14:textId="77777777" w:rsidR="002E1F5F" w:rsidRPr="00E7765A" w:rsidRDefault="002E1F5F" w:rsidP="002E1F5F">
      <w:pPr>
        <w:pStyle w:val="RFCH1-noTOCnonum"/>
      </w:pPr>
      <w:r w:rsidRPr="00E7765A">
        <w:t>Copyright Notice</w:t>
      </w:r>
    </w:p>
    <w:p w14:paraId="05F71EA0" w14:textId="77777777" w:rsidR="00EA282D" w:rsidRPr="00393455" w:rsidRDefault="00EA282D" w:rsidP="00EA282D">
      <w:r w:rsidRPr="00393455">
        <w:t>Copyright (c) 2020 IETF Trust and the persons identified as the document authors. All rights reserved.</w:t>
      </w:r>
    </w:p>
    <w:p w14:paraId="745E8C1B" w14:textId="77777777" w:rsidR="00EA282D" w:rsidRPr="00393455" w:rsidRDefault="00EA282D" w:rsidP="00EA282D">
      <w:r w:rsidRPr="00393455">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w:t>
      </w:r>
      <w:r w:rsidRPr="00393455">
        <w:lastRenderedPageBreak/>
        <w:t>respect to this document. Code Components extracted from this document must include Simplified BSD License text as described in Section 4.e of the Trust Legal Provisions and are provided without warranty as described in the Simplified BSD License.</w:t>
      </w:r>
    </w:p>
    <w:p w14:paraId="70B5BF59" w14:textId="77777777" w:rsidR="0010357E" w:rsidRPr="00E7765A" w:rsidRDefault="0010357E" w:rsidP="00072E31">
      <w:pPr>
        <w:ind w:left="0"/>
      </w:pPr>
      <w:r w:rsidRPr="00E7765A">
        <w:t>Abstract</w:t>
      </w:r>
    </w:p>
    <w:p w14:paraId="077AA53C" w14:textId="29187B96" w:rsidR="006F6F19" w:rsidRPr="00E7765A" w:rsidRDefault="006804CA" w:rsidP="00713412">
      <w:r>
        <w:t xml:space="preserve">This document </w:t>
      </w:r>
      <w:r w:rsidR="00546254">
        <w:t>contributes to the ongoing</w:t>
      </w:r>
      <w:r>
        <w:t xml:space="preserve"> discussion </w:t>
      </w:r>
      <w:r w:rsidR="00546254">
        <w:t>surrounding</w:t>
      </w:r>
      <w:r>
        <w:t xml:space="preserve"> Internet consolidation. Though there has been much</w:t>
      </w:r>
      <w:r w:rsidR="00922EDD">
        <w:t xml:space="preserve"> </w:t>
      </w:r>
      <w:r>
        <w:t xml:space="preserve">interest in the topic, the conversation has waned. This document aims to discuss recent areas of Internet consolidation that are technical, economic and </w:t>
      </w:r>
      <w:r w:rsidR="00546254">
        <w:t xml:space="preserve">engineering </w:t>
      </w:r>
      <w:r>
        <w:t>focused and provide some suggestions for advancing the discussion.</w:t>
      </w:r>
    </w:p>
    <w:p w14:paraId="0721917E" w14:textId="77777777" w:rsidR="006F6F19" w:rsidRPr="00E7765A" w:rsidRDefault="006F6F19" w:rsidP="00CC4069">
      <w:pPr>
        <w:pStyle w:val="RFCH1-noTOCnonum"/>
      </w:pPr>
      <w:r w:rsidRPr="00E7765A">
        <w:t>Table of Contents</w:t>
      </w:r>
    </w:p>
    <w:p w14:paraId="2DD74612" w14:textId="77777777" w:rsidR="00147470" w:rsidRPr="00E7765A" w:rsidRDefault="00147470">
      <w:pPr>
        <w:pStyle w:val="TOC1"/>
      </w:pPr>
    </w:p>
    <w:p w14:paraId="512B5902" w14:textId="08540D14" w:rsidR="00547595" w:rsidRDefault="00581409">
      <w:pPr>
        <w:pStyle w:val="TOC1"/>
        <w:rPr>
          <w:rFonts w:asciiTheme="minorHAnsi" w:eastAsiaTheme="minorEastAsia" w:hAnsiTheme="minorHAnsi" w:cstheme="minorBidi"/>
          <w:sz w:val="22"/>
          <w:szCs w:val="22"/>
        </w:rPr>
      </w:pPr>
      <w:r w:rsidRPr="00E7765A">
        <w:fldChar w:fldCharType="begin"/>
      </w:r>
      <w:r w:rsidRPr="00E7765A">
        <w:instrText xml:space="preserve"> TOC \o \h \z \u </w:instrText>
      </w:r>
      <w:r w:rsidRPr="00E7765A">
        <w:fldChar w:fldCharType="separate"/>
      </w:r>
      <w:hyperlink w:anchor="_Toc55203020" w:history="1">
        <w:r w:rsidR="00547595" w:rsidRPr="00866112">
          <w:rPr>
            <w:rStyle w:val="Hyperlink"/>
          </w:rPr>
          <w:t>1. Introduction</w:t>
        </w:r>
        <w:r w:rsidR="00547595">
          <w:rPr>
            <w:webHidden/>
          </w:rPr>
          <w:tab/>
        </w:r>
        <w:r w:rsidR="00547595">
          <w:rPr>
            <w:webHidden/>
          </w:rPr>
          <w:fldChar w:fldCharType="begin"/>
        </w:r>
        <w:r w:rsidR="00547595">
          <w:rPr>
            <w:webHidden/>
          </w:rPr>
          <w:instrText xml:space="preserve"> PAGEREF _Toc55203020 \h </w:instrText>
        </w:r>
        <w:r w:rsidR="00547595">
          <w:rPr>
            <w:webHidden/>
          </w:rPr>
        </w:r>
        <w:r w:rsidR="00547595">
          <w:rPr>
            <w:webHidden/>
          </w:rPr>
          <w:fldChar w:fldCharType="separate"/>
        </w:r>
        <w:r w:rsidR="00547595">
          <w:rPr>
            <w:webHidden/>
          </w:rPr>
          <w:t>2</w:t>
        </w:r>
        <w:r w:rsidR="00547595">
          <w:rPr>
            <w:webHidden/>
          </w:rPr>
          <w:fldChar w:fldCharType="end"/>
        </w:r>
      </w:hyperlink>
    </w:p>
    <w:p w14:paraId="07027A12" w14:textId="26C5D33C" w:rsidR="00547595" w:rsidRDefault="009C08E8">
      <w:pPr>
        <w:pStyle w:val="TOC1"/>
        <w:rPr>
          <w:rFonts w:asciiTheme="minorHAnsi" w:eastAsiaTheme="minorEastAsia" w:hAnsiTheme="minorHAnsi" w:cstheme="minorBidi"/>
          <w:sz w:val="22"/>
          <w:szCs w:val="22"/>
        </w:rPr>
      </w:pPr>
      <w:hyperlink w:anchor="_Toc55203021" w:history="1">
        <w:r w:rsidR="00547595" w:rsidRPr="00866112">
          <w:rPr>
            <w:rStyle w:val="Hyperlink"/>
          </w:rPr>
          <w:t>2. Background to Consolidation Issues</w:t>
        </w:r>
        <w:r w:rsidR="00547595">
          <w:rPr>
            <w:webHidden/>
          </w:rPr>
          <w:tab/>
        </w:r>
        <w:r w:rsidR="00547595">
          <w:rPr>
            <w:webHidden/>
          </w:rPr>
          <w:fldChar w:fldCharType="begin"/>
        </w:r>
        <w:r w:rsidR="00547595">
          <w:rPr>
            <w:webHidden/>
          </w:rPr>
          <w:instrText xml:space="preserve"> PAGEREF _Toc55203021 \h </w:instrText>
        </w:r>
        <w:r w:rsidR="00547595">
          <w:rPr>
            <w:webHidden/>
          </w:rPr>
        </w:r>
        <w:r w:rsidR="00547595">
          <w:rPr>
            <w:webHidden/>
          </w:rPr>
          <w:fldChar w:fldCharType="separate"/>
        </w:r>
        <w:r w:rsidR="00547595">
          <w:rPr>
            <w:webHidden/>
          </w:rPr>
          <w:t>3</w:t>
        </w:r>
        <w:r w:rsidR="00547595">
          <w:rPr>
            <w:webHidden/>
          </w:rPr>
          <w:fldChar w:fldCharType="end"/>
        </w:r>
      </w:hyperlink>
    </w:p>
    <w:p w14:paraId="0511BDF0" w14:textId="25E5575F" w:rsidR="00547595" w:rsidRDefault="009C08E8">
      <w:pPr>
        <w:pStyle w:val="TOC1"/>
        <w:rPr>
          <w:rFonts w:asciiTheme="minorHAnsi" w:eastAsiaTheme="minorEastAsia" w:hAnsiTheme="minorHAnsi" w:cstheme="minorBidi"/>
          <w:sz w:val="22"/>
          <w:szCs w:val="22"/>
        </w:rPr>
      </w:pPr>
      <w:hyperlink w:anchor="_Toc55203022" w:history="1">
        <w:r w:rsidR="00547595" w:rsidRPr="00866112">
          <w:rPr>
            <w:rStyle w:val="Hyperlink"/>
            <w:lang w:eastAsia="en-GB"/>
          </w:rPr>
          <w:t>3. Overarching Issues Related to Consolidation</w:t>
        </w:r>
        <w:r w:rsidR="00547595">
          <w:rPr>
            <w:webHidden/>
          </w:rPr>
          <w:tab/>
        </w:r>
        <w:r w:rsidR="00547595">
          <w:rPr>
            <w:webHidden/>
          </w:rPr>
          <w:fldChar w:fldCharType="begin"/>
        </w:r>
        <w:r w:rsidR="00547595">
          <w:rPr>
            <w:webHidden/>
          </w:rPr>
          <w:instrText xml:space="preserve"> PAGEREF _Toc55203022 \h </w:instrText>
        </w:r>
        <w:r w:rsidR="00547595">
          <w:rPr>
            <w:webHidden/>
          </w:rPr>
        </w:r>
        <w:r w:rsidR="00547595">
          <w:rPr>
            <w:webHidden/>
          </w:rPr>
          <w:fldChar w:fldCharType="separate"/>
        </w:r>
        <w:r w:rsidR="00547595">
          <w:rPr>
            <w:webHidden/>
          </w:rPr>
          <w:t>4</w:t>
        </w:r>
        <w:r w:rsidR="00547595">
          <w:rPr>
            <w:webHidden/>
          </w:rPr>
          <w:fldChar w:fldCharType="end"/>
        </w:r>
      </w:hyperlink>
    </w:p>
    <w:p w14:paraId="14B058E9" w14:textId="327763A5" w:rsidR="00547595" w:rsidRDefault="009C08E8">
      <w:pPr>
        <w:pStyle w:val="TOC2"/>
        <w:rPr>
          <w:rFonts w:asciiTheme="minorHAnsi" w:eastAsiaTheme="minorEastAsia" w:hAnsiTheme="minorHAnsi" w:cstheme="minorBidi"/>
          <w:sz w:val="22"/>
          <w:szCs w:val="22"/>
        </w:rPr>
      </w:pPr>
      <w:hyperlink w:anchor="_Toc55203023" w:history="1">
        <w:r w:rsidR="00547595" w:rsidRPr="00866112">
          <w:rPr>
            <w:rStyle w:val="Hyperlink"/>
            <w:lang w:eastAsia="en-GB"/>
          </w:rPr>
          <w:t>3.1.</w:t>
        </w:r>
        <w:r w:rsidR="00547595" w:rsidRPr="00866112">
          <w:rPr>
            <w:rStyle w:val="Hyperlink"/>
            <w:rFonts w:eastAsia="Times New Roman" w:cstheme="minorHAnsi"/>
            <w:lang w:eastAsia="en-GB"/>
          </w:rPr>
          <w:t xml:space="preserve"> Technical</w:t>
        </w:r>
        <w:r w:rsidR="00547595">
          <w:rPr>
            <w:webHidden/>
          </w:rPr>
          <w:tab/>
        </w:r>
        <w:r w:rsidR="00547595">
          <w:rPr>
            <w:webHidden/>
          </w:rPr>
          <w:fldChar w:fldCharType="begin"/>
        </w:r>
        <w:r w:rsidR="00547595">
          <w:rPr>
            <w:webHidden/>
          </w:rPr>
          <w:instrText xml:space="preserve"> PAGEREF _Toc55203023 \h </w:instrText>
        </w:r>
        <w:r w:rsidR="00547595">
          <w:rPr>
            <w:webHidden/>
          </w:rPr>
        </w:r>
        <w:r w:rsidR="00547595">
          <w:rPr>
            <w:webHidden/>
          </w:rPr>
          <w:fldChar w:fldCharType="separate"/>
        </w:r>
        <w:r w:rsidR="00547595">
          <w:rPr>
            <w:webHidden/>
          </w:rPr>
          <w:t>4</w:t>
        </w:r>
        <w:r w:rsidR="00547595">
          <w:rPr>
            <w:webHidden/>
          </w:rPr>
          <w:fldChar w:fldCharType="end"/>
        </w:r>
      </w:hyperlink>
    </w:p>
    <w:p w14:paraId="4C4FA960" w14:textId="776DF873" w:rsidR="00547595" w:rsidRDefault="009C08E8">
      <w:pPr>
        <w:pStyle w:val="TOC2"/>
        <w:rPr>
          <w:rFonts w:asciiTheme="minorHAnsi" w:eastAsiaTheme="minorEastAsia" w:hAnsiTheme="minorHAnsi" w:cstheme="minorBidi"/>
          <w:sz w:val="22"/>
          <w:szCs w:val="22"/>
        </w:rPr>
      </w:pPr>
      <w:hyperlink w:anchor="_Toc55203024" w:history="1">
        <w:r w:rsidR="00547595" w:rsidRPr="00866112">
          <w:rPr>
            <w:rStyle w:val="Hyperlink"/>
            <w:lang w:eastAsia="en-GB"/>
          </w:rPr>
          <w:t>3.2. Economic</w:t>
        </w:r>
        <w:r w:rsidR="00547595">
          <w:rPr>
            <w:webHidden/>
          </w:rPr>
          <w:tab/>
        </w:r>
        <w:r w:rsidR="00547595">
          <w:rPr>
            <w:webHidden/>
          </w:rPr>
          <w:fldChar w:fldCharType="begin"/>
        </w:r>
        <w:r w:rsidR="00547595">
          <w:rPr>
            <w:webHidden/>
          </w:rPr>
          <w:instrText xml:space="preserve"> PAGEREF _Toc55203024 \h </w:instrText>
        </w:r>
        <w:r w:rsidR="00547595">
          <w:rPr>
            <w:webHidden/>
          </w:rPr>
        </w:r>
        <w:r w:rsidR="00547595">
          <w:rPr>
            <w:webHidden/>
          </w:rPr>
          <w:fldChar w:fldCharType="separate"/>
        </w:r>
        <w:r w:rsidR="00547595">
          <w:rPr>
            <w:webHidden/>
          </w:rPr>
          <w:t>5</w:t>
        </w:r>
        <w:r w:rsidR="00547595">
          <w:rPr>
            <w:webHidden/>
          </w:rPr>
          <w:fldChar w:fldCharType="end"/>
        </w:r>
      </w:hyperlink>
    </w:p>
    <w:p w14:paraId="2721B3B3" w14:textId="4E611731" w:rsidR="00547595" w:rsidRDefault="009C08E8">
      <w:pPr>
        <w:pStyle w:val="TOC2"/>
        <w:rPr>
          <w:rFonts w:asciiTheme="minorHAnsi" w:eastAsiaTheme="minorEastAsia" w:hAnsiTheme="minorHAnsi" w:cstheme="minorBidi"/>
          <w:sz w:val="22"/>
          <w:szCs w:val="22"/>
        </w:rPr>
      </w:pPr>
      <w:hyperlink w:anchor="_Toc55203025" w:history="1">
        <w:r w:rsidR="00547595" w:rsidRPr="00866112">
          <w:rPr>
            <w:rStyle w:val="Hyperlink"/>
            <w:lang w:eastAsia="en-GB"/>
          </w:rPr>
          <w:t>3.3. Security</w:t>
        </w:r>
        <w:r w:rsidR="00547595">
          <w:rPr>
            <w:webHidden/>
          </w:rPr>
          <w:tab/>
        </w:r>
        <w:r w:rsidR="00547595">
          <w:rPr>
            <w:webHidden/>
          </w:rPr>
          <w:fldChar w:fldCharType="begin"/>
        </w:r>
        <w:r w:rsidR="00547595">
          <w:rPr>
            <w:webHidden/>
          </w:rPr>
          <w:instrText xml:space="preserve"> PAGEREF _Toc55203025 \h </w:instrText>
        </w:r>
        <w:r w:rsidR="00547595">
          <w:rPr>
            <w:webHidden/>
          </w:rPr>
        </w:r>
        <w:r w:rsidR="00547595">
          <w:rPr>
            <w:webHidden/>
          </w:rPr>
          <w:fldChar w:fldCharType="separate"/>
        </w:r>
        <w:r w:rsidR="00547595">
          <w:rPr>
            <w:webHidden/>
          </w:rPr>
          <w:t>6</w:t>
        </w:r>
        <w:r w:rsidR="00547595">
          <w:rPr>
            <w:webHidden/>
          </w:rPr>
          <w:fldChar w:fldCharType="end"/>
        </w:r>
      </w:hyperlink>
    </w:p>
    <w:p w14:paraId="52F79C1D" w14:textId="6607832D" w:rsidR="00547595" w:rsidRDefault="009C08E8">
      <w:pPr>
        <w:pStyle w:val="TOC1"/>
        <w:rPr>
          <w:rFonts w:asciiTheme="minorHAnsi" w:eastAsiaTheme="minorEastAsia" w:hAnsiTheme="minorHAnsi" w:cstheme="minorBidi"/>
          <w:sz w:val="22"/>
          <w:szCs w:val="22"/>
        </w:rPr>
      </w:pPr>
      <w:hyperlink w:anchor="_Toc55203026" w:history="1">
        <w:r w:rsidR="00547595" w:rsidRPr="00866112">
          <w:rPr>
            <w:rStyle w:val="Hyperlink"/>
            <w:lang w:eastAsia="en-GB"/>
          </w:rPr>
          <w:t>4. Implications of Consolidation on Internet Architecture</w:t>
        </w:r>
        <w:r w:rsidR="00547595">
          <w:rPr>
            <w:webHidden/>
          </w:rPr>
          <w:tab/>
        </w:r>
        <w:r w:rsidR="00547595">
          <w:rPr>
            <w:webHidden/>
          </w:rPr>
          <w:fldChar w:fldCharType="begin"/>
        </w:r>
        <w:r w:rsidR="00547595">
          <w:rPr>
            <w:webHidden/>
          </w:rPr>
          <w:instrText xml:space="preserve"> PAGEREF _Toc55203026 \h </w:instrText>
        </w:r>
        <w:r w:rsidR="00547595">
          <w:rPr>
            <w:webHidden/>
          </w:rPr>
        </w:r>
        <w:r w:rsidR="00547595">
          <w:rPr>
            <w:webHidden/>
          </w:rPr>
          <w:fldChar w:fldCharType="separate"/>
        </w:r>
        <w:r w:rsidR="00547595">
          <w:rPr>
            <w:webHidden/>
          </w:rPr>
          <w:t>7</w:t>
        </w:r>
        <w:r w:rsidR="00547595">
          <w:rPr>
            <w:webHidden/>
          </w:rPr>
          <w:fldChar w:fldCharType="end"/>
        </w:r>
      </w:hyperlink>
    </w:p>
    <w:p w14:paraId="002CE652" w14:textId="5CC0DD93" w:rsidR="00547595" w:rsidRDefault="009C08E8">
      <w:pPr>
        <w:pStyle w:val="TOC2"/>
        <w:rPr>
          <w:rFonts w:asciiTheme="minorHAnsi" w:eastAsiaTheme="minorEastAsia" w:hAnsiTheme="minorHAnsi" w:cstheme="minorBidi"/>
          <w:sz w:val="22"/>
          <w:szCs w:val="22"/>
        </w:rPr>
      </w:pPr>
      <w:hyperlink w:anchor="_Toc55203027" w:history="1">
        <w:r w:rsidR="00547595" w:rsidRPr="00866112">
          <w:rPr>
            <w:rStyle w:val="Hyperlink"/>
            <w:lang w:eastAsia="en-GB"/>
          </w:rPr>
          <w:t>4.1. The Changing Architecture of the Internet</w:t>
        </w:r>
        <w:r w:rsidR="00547595">
          <w:rPr>
            <w:webHidden/>
          </w:rPr>
          <w:tab/>
        </w:r>
        <w:r w:rsidR="00547595">
          <w:rPr>
            <w:webHidden/>
          </w:rPr>
          <w:fldChar w:fldCharType="begin"/>
        </w:r>
        <w:r w:rsidR="00547595">
          <w:rPr>
            <w:webHidden/>
          </w:rPr>
          <w:instrText xml:space="preserve"> PAGEREF _Toc55203027 \h </w:instrText>
        </w:r>
        <w:r w:rsidR="00547595">
          <w:rPr>
            <w:webHidden/>
          </w:rPr>
        </w:r>
        <w:r w:rsidR="00547595">
          <w:rPr>
            <w:webHidden/>
          </w:rPr>
          <w:fldChar w:fldCharType="separate"/>
        </w:r>
        <w:r w:rsidR="00547595">
          <w:rPr>
            <w:webHidden/>
          </w:rPr>
          <w:t>7</w:t>
        </w:r>
        <w:r w:rsidR="00547595">
          <w:rPr>
            <w:webHidden/>
          </w:rPr>
          <w:fldChar w:fldCharType="end"/>
        </w:r>
      </w:hyperlink>
    </w:p>
    <w:p w14:paraId="558C8CD6" w14:textId="25A2177F" w:rsidR="00547595" w:rsidRDefault="009C08E8">
      <w:pPr>
        <w:pStyle w:val="TOC2"/>
        <w:rPr>
          <w:rFonts w:asciiTheme="minorHAnsi" w:eastAsiaTheme="minorEastAsia" w:hAnsiTheme="minorHAnsi" w:cstheme="minorBidi"/>
          <w:sz w:val="22"/>
          <w:szCs w:val="22"/>
        </w:rPr>
      </w:pPr>
      <w:hyperlink w:anchor="_Toc55203028" w:history="1">
        <w:r w:rsidR="00547595" w:rsidRPr="00866112">
          <w:rPr>
            <w:rStyle w:val="Hyperlink"/>
            <w:lang w:eastAsia="en-GB"/>
          </w:rPr>
          <w:t>4.2. The End-to-End Principle Redux</w:t>
        </w:r>
        <w:r w:rsidR="00547595">
          <w:rPr>
            <w:webHidden/>
          </w:rPr>
          <w:tab/>
        </w:r>
        <w:r w:rsidR="00547595">
          <w:rPr>
            <w:webHidden/>
          </w:rPr>
          <w:fldChar w:fldCharType="begin"/>
        </w:r>
        <w:r w:rsidR="00547595">
          <w:rPr>
            <w:webHidden/>
          </w:rPr>
          <w:instrText xml:space="preserve"> PAGEREF _Toc55203028 \h </w:instrText>
        </w:r>
        <w:r w:rsidR="00547595">
          <w:rPr>
            <w:webHidden/>
          </w:rPr>
        </w:r>
        <w:r w:rsidR="00547595">
          <w:rPr>
            <w:webHidden/>
          </w:rPr>
          <w:fldChar w:fldCharType="separate"/>
        </w:r>
        <w:r w:rsidR="00547595">
          <w:rPr>
            <w:webHidden/>
          </w:rPr>
          <w:t>8</w:t>
        </w:r>
        <w:r w:rsidR="00547595">
          <w:rPr>
            <w:webHidden/>
          </w:rPr>
          <w:fldChar w:fldCharType="end"/>
        </w:r>
      </w:hyperlink>
    </w:p>
    <w:p w14:paraId="0C03DEAA" w14:textId="265677F5" w:rsidR="00547595" w:rsidRDefault="009C08E8">
      <w:pPr>
        <w:pStyle w:val="TOC1"/>
        <w:rPr>
          <w:rFonts w:asciiTheme="minorHAnsi" w:eastAsiaTheme="minorEastAsia" w:hAnsiTheme="minorHAnsi" w:cstheme="minorBidi"/>
          <w:sz w:val="22"/>
          <w:szCs w:val="22"/>
        </w:rPr>
      </w:pPr>
      <w:hyperlink w:anchor="_Toc55203029" w:history="1">
        <w:r w:rsidR="00547595" w:rsidRPr="00866112">
          <w:rPr>
            <w:rStyle w:val="Hyperlink"/>
            <w:lang w:eastAsia="en-GB"/>
          </w:rPr>
          <w:t>5. Implications of Consolidation on Protocol Design</w:t>
        </w:r>
        <w:r w:rsidR="00547595">
          <w:rPr>
            <w:webHidden/>
          </w:rPr>
          <w:tab/>
        </w:r>
        <w:r w:rsidR="00547595">
          <w:rPr>
            <w:webHidden/>
          </w:rPr>
          <w:fldChar w:fldCharType="begin"/>
        </w:r>
        <w:r w:rsidR="00547595">
          <w:rPr>
            <w:webHidden/>
          </w:rPr>
          <w:instrText xml:space="preserve"> PAGEREF _Toc55203029 \h </w:instrText>
        </w:r>
        <w:r w:rsidR="00547595">
          <w:rPr>
            <w:webHidden/>
          </w:rPr>
        </w:r>
        <w:r w:rsidR="00547595">
          <w:rPr>
            <w:webHidden/>
          </w:rPr>
          <w:fldChar w:fldCharType="separate"/>
        </w:r>
        <w:r w:rsidR="00547595">
          <w:rPr>
            <w:webHidden/>
          </w:rPr>
          <w:t>9</w:t>
        </w:r>
        <w:r w:rsidR="00547595">
          <w:rPr>
            <w:webHidden/>
          </w:rPr>
          <w:fldChar w:fldCharType="end"/>
        </w:r>
      </w:hyperlink>
    </w:p>
    <w:p w14:paraId="0B81D75C" w14:textId="03613B1C" w:rsidR="00547595" w:rsidRDefault="009C08E8">
      <w:pPr>
        <w:pStyle w:val="TOC2"/>
        <w:rPr>
          <w:rFonts w:asciiTheme="minorHAnsi" w:eastAsiaTheme="minorEastAsia" w:hAnsiTheme="minorHAnsi" w:cstheme="minorBidi"/>
          <w:sz w:val="22"/>
          <w:szCs w:val="22"/>
        </w:rPr>
      </w:pPr>
      <w:hyperlink w:anchor="_Toc55203030" w:history="1">
        <w:r w:rsidR="00547595" w:rsidRPr="00866112">
          <w:rPr>
            <w:rStyle w:val="Hyperlink"/>
            <w:lang w:eastAsia="en-GB"/>
          </w:rPr>
          <w:t>5.1. Does Protocol Design Really Affect Consolidation?</w:t>
        </w:r>
        <w:r w:rsidR="00547595">
          <w:rPr>
            <w:webHidden/>
          </w:rPr>
          <w:tab/>
        </w:r>
        <w:r w:rsidR="00547595">
          <w:rPr>
            <w:webHidden/>
          </w:rPr>
          <w:fldChar w:fldCharType="begin"/>
        </w:r>
        <w:r w:rsidR="00547595">
          <w:rPr>
            <w:webHidden/>
          </w:rPr>
          <w:instrText xml:space="preserve"> PAGEREF _Toc55203030 \h </w:instrText>
        </w:r>
        <w:r w:rsidR="00547595">
          <w:rPr>
            <w:webHidden/>
          </w:rPr>
        </w:r>
        <w:r w:rsidR="00547595">
          <w:rPr>
            <w:webHidden/>
          </w:rPr>
          <w:fldChar w:fldCharType="separate"/>
        </w:r>
        <w:r w:rsidR="00547595">
          <w:rPr>
            <w:webHidden/>
          </w:rPr>
          <w:t>9</w:t>
        </w:r>
        <w:r w:rsidR="00547595">
          <w:rPr>
            <w:webHidden/>
          </w:rPr>
          <w:fldChar w:fldCharType="end"/>
        </w:r>
      </w:hyperlink>
    </w:p>
    <w:p w14:paraId="0F2F8F5C" w14:textId="1BAB59AE" w:rsidR="00547595" w:rsidRDefault="009C08E8">
      <w:pPr>
        <w:pStyle w:val="TOC2"/>
        <w:rPr>
          <w:rFonts w:asciiTheme="minorHAnsi" w:eastAsiaTheme="minorEastAsia" w:hAnsiTheme="minorHAnsi" w:cstheme="minorBidi"/>
          <w:sz w:val="22"/>
          <w:szCs w:val="22"/>
        </w:rPr>
      </w:pPr>
      <w:hyperlink w:anchor="_Toc55203031" w:history="1">
        <w:r w:rsidR="00547595" w:rsidRPr="00866112">
          <w:rPr>
            <w:rStyle w:val="Hyperlink"/>
          </w:rPr>
          <w:t>5.2. Case Studies in Consolidation and Protocol Design</w:t>
        </w:r>
        <w:r w:rsidR="00547595">
          <w:rPr>
            <w:webHidden/>
          </w:rPr>
          <w:tab/>
        </w:r>
        <w:r w:rsidR="00547595">
          <w:rPr>
            <w:webHidden/>
          </w:rPr>
          <w:fldChar w:fldCharType="begin"/>
        </w:r>
        <w:r w:rsidR="00547595">
          <w:rPr>
            <w:webHidden/>
          </w:rPr>
          <w:instrText xml:space="preserve"> PAGEREF _Toc55203031 \h </w:instrText>
        </w:r>
        <w:r w:rsidR="00547595">
          <w:rPr>
            <w:webHidden/>
          </w:rPr>
        </w:r>
        <w:r w:rsidR="00547595">
          <w:rPr>
            <w:webHidden/>
          </w:rPr>
          <w:fldChar w:fldCharType="separate"/>
        </w:r>
        <w:r w:rsidR="00547595">
          <w:rPr>
            <w:webHidden/>
          </w:rPr>
          <w:t>9</w:t>
        </w:r>
        <w:r w:rsidR="00547595">
          <w:rPr>
            <w:webHidden/>
          </w:rPr>
          <w:fldChar w:fldCharType="end"/>
        </w:r>
      </w:hyperlink>
    </w:p>
    <w:p w14:paraId="2E9B72F9" w14:textId="7B5DD30B" w:rsidR="00547595" w:rsidRDefault="009C08E8">
      <w:pPr>
        <w:pStyle w:val="TOC3"/>
        <w:rPr>
          <w:rFonts w:asciiTheme="minorHAnsi" w:eastAsiaTheme="minorEastAsia" w:hAnsiTheme="minorHAnsi" w:cstheme="minorBidi"/>
          <w:sz w:val="22"/>
          <w:szCs w:val="22"/>
          <w:lang w:eastAsia="en-US"/>
        </w:rPr>
      </w:pPr>
      <w:hyperlink w:anchor="_Toc55203032" w:history="1">
        <w:r w:rsidR="00547595" w:rsidRPr="00866112">
          <w:rPr>
            <w:rStyle w:val="Hyperlink"/>
          </w:rPr>
          <w:t>5.2.1. DNS over HTTPS (DOH)</w:t>
        </w:r>
        <w:r w:rsidR="00547595">
          <w:rPr>
            <w:webHidden/>
          </w:rPr>
          <w:tab/>
        </w:r>
        <w:r w:rsidR="00547595">
          <w:rPr>
            <w:webHidden/>
          </w:rPr>
          <w:fldChar w:fldCharType="begin"/>
        </w:r>
        <w:r w:rsidR="00547595">
          <w:rPr>
            <w:webHidden/>
          </w:rPr>
          <w:instrText xml:space="preserve"> PAGEREF _Toc55203032 \h </w:instrText>
        </w:r>
        <w:r w:rsidR="00547595">
          <w:rPr>
            <w:webHidden/>
          </w:rPr>
        </w:r>
        <w:r w:rsidR="00547595">
          <w:rPr>
            <w:webHidden/>
          </w:rPr>
          <w:fldChar w:fldCharType="separate"/>
        </w:r>
        <w:r w:rsidR="00547595">
          <w:rPr>
            <w:webHidden/>
          </w:rPr>
          <w:t>9</w:t>
        </w:r>
        <w:r w:rsidR="00547595">
          <w:rPr>
            <w:webHidden/>
          </w:rPr>
          <w:fldChar w:fldCharType="end"/>
        </w:r>
      </w:hyperlink>
    </w:p>
    <w:p w14:paraId="1C9676ED" w14:textId="5B66D946" w:rsidR="00547595" w:rsidRDefault="009C08E8">
      <w:pPr>
        <w:pStyle w:val="TOC3"/>
        <w:rPr>
          <w:rFonts w:asciiTheme="minorHAnsi" w:eastAsiaTheme="minorEastAsia" w:hAnsiTheme="minorHAnsi" w:cstheme="minorBidi"/>
          <w:sz w:val="22"/>
          <w:szCs w:val="22"/>
          <w:lang w:eastAsia="en-US"/>
        </w:rPr>
      </w:pPr>
      <w:hyperlink w:anchor="_Toc55203033" w:history="1">
        <w:r w:rsidR="00547595" w:rsidRPr="00866112">
          <w:rPr>
            <w:rStyle w:val="Hyperlink"/>
          </w:rPr>
          <w:t>5.2.2. Encrypted Server Name Indication (eSNI)</w:t>
        </w:r>
        <w:r w:rsidR="00547595">
          <w:rPr>
            <w:webHidden/>
          </w:rPr>
          <w:tab/>
        </w:r>
        <w:r w:rsidR="00547595">
          <w:rPr>
            <w:webHidden/>
          </w:rPr>
          <w:fldChar w:fldCharType="begin"/>
        </w:r>
        <w:r w:rsidR="00547595">
          <w:rPr>
            <w:webHidden/>
          </w:rPr>
          <w:instrText xml:space="preserve"> PAGEREF _Toc55203033 \h </w:instrText>
        </w:r>
        <w:r w:rsidR="00547595">
          <w:rPr>
            <w:webHidden/>
          </w:rPr>
        </w:r>
        <w:r w:rsidR="00547595">
          <w:rPr>
            <w:webHidden/>
          </w:rPr>
          <w:fldChar w:fldCharType="separate"/>
        </w:r>
        <w:r w:rsidR="00547595">
          <w:rPr>
            <w:webHidden/>
          </w:rPr>
          <w:t>10</w:t>
        </w:r>
        <w:r w:rsidR="00547595">
          <w:rPr>
            <w:webHidden/>
          </w:rPr>
          <w:fldChar w:fldCharType="end"/>
        </w:r>
      </w:hyperlink>
    </w:p>
    <w:p w14:paraId="535D2BFA" w14:textId="1A7F7C11" w:rsidR="00547595" w:rsidRDefault="009C08E8">
      <w:pPr>
        <w:pStyle w:val="TOC3"/>
        <w:rPr>
          <w:rFonts w:asciiTheme="minorHAnsi" w:eastAsiaTheme="minorEastAsia" w:hAnsiTheme="minorHAnsi" w:cstheme="minorBidi"/>
          <w:sz w:val="22"/>
          <w:szCs w:val="22"/>
          <w:lang w:eastAsia="en-US"/>
        </w:rPr>
      </w:pPr>
      <w:hyperlink w:anchor="_Toc55203034" w:history="1">
        <w:r w:rsidR="00547595" w:rsidRPr="00866112">
          <w:rPr>
            <w:rStyle w:val="Hyperlink"/>
          </w:rPr>
          <w:t>5.2.3. Privacy Pass</w:t>
        </w:r>
        <w:r w:rsidR="00547595">
          <w:rPr>
            <w:webHidden/>
          </w:rPr>
          <w:tab/>
        </w:r>
        <w:r w:rsidR="00547595">
          <w:rPr>
            <w:webHidden/>
          </w:rPr>
          <w:fldChar w:fldCharType="begin"/>
        </w:r>
        <w:r w:rsidR="00547595">
          <w:rPr>
            <w:webHidden/>
          </w:rPr>
          <w:instrText xml:space="preserve"> PAGEREF _Toc55203034 \h </w:instrText>
        </w:r>
        <w:r w:rsidR="00547595">
          <w:rPr>
            <w:webHidden/>
          </w:rPr>
        </w:r>
        <w:r w:rsidR="00547595">
          <w:rPr>
            <w:webHidden/>
          </w:rPr>
          <w:fldChar w:fldCharType="separate"/>
        </w:r>
        <w:r w:rsidR="00547595">
          <w:rPr>
            <w:webHidden/>
          </w:rPr>
          <w:t>10</w:t>
        </w:r>
        <w:r w:rsidR="00547595">
          <w:rPr>
            <w:webHidden/>
          </w:rPr>
          <w:fldChar w:fldCharType="end"/>
        </w:r>
      </w:hyperlink>
    </w:p>
    <w:p w14:paraId="386CF368" w14:textId="77B4CE5D" w:rsidR="00547595" w:rsidRDefault="009C08E8">
      <w:pPr>
        <w:pStyle w:val="TOC1"/>
        <w:rPr>
          <w:rFonts w:asciiTheme="minorHAnsi" w:eastAsiaTheme="minorEastAsia" w:hAnsiTheme="minorHAnsi" w:cstheme="minorBidi"/>
          <w:sz w:val="22"/>
          <w:szCs w:val="22"/>
        </w:rPr>
      </w:pPr>
      <w:hyperlink w:anchor="_Toc55203035" w:history="1">
        <w:r w:rsidR="00547595" w:rsidRPr="00866112">
          <w:rPr>
            <w:rStyle w:val="Hyperlink"/>
            <w:lang w:eastAsia="en-GB"/>
          </w:rPr>
          <w:t>6. Actions for the IETF</w:t>
        </w:r>
        <w:r w:rsidR="00547595">
          <w:rPr>
            <w:webHidden/>
          </w:rPr>
          <w:tab/>
        </w:r>
        <w:r w:rsidR="00547595">
          <w:rPr>
            <w:webHidden/>
          </w:rPr>
          <w:fldChar w:fldCharType="begin"/>
        </w:r>
        <w:r w:rsidR="00547595">
          <w:rPr>
            <w:webHidden/>
          </w:rPr>
          <w:instrText xml:space="preserve"> PAGEREF _Toc55203035 \h </w:instrText>
        </w:r>
        <w:r w:rsidR="00547595">
          <w:rPr>
            <w:webHidden/>
          </w:rPr>
        </w:r>
        <w:r w:rsidR="00547595">
          <w:rPr>
            <w:webHidden/>
          </w:rPr>
          <w:fldChar w:fldCharType="separate"/>
        </w:r>
        <w:r w:rsidR="00547595">
          <w:rPr>
            <w:webHidden/>
          </w:rPr>
          <w:t>11</w:t>
        </w:r>
        <w:r w:rsidR="00547595">
          <w:rPr>
            <w:webHidden/>
          </w:rPr>
          <w:fldChar w:fldCharType="end"/>
        </w:r>
      </w:hyperlink>
    </w:p>
    <w:p w14:paraId="46C2B19A" w14:textId="6F10F975" w:rsidR="00547595" w:rsidRDefault="009C08E8">
      <w:pPr>
        <w:pStyle w:val="TOC1"/>
        <w:rPr>
          <w:rFonts w:asciiTheme="minorHAnsi" w:eastAsiaTheme="minorEastAsia" w:hAnsiTheme="minorHAnsi" w:cstheme="minorBidi"/>
          <w:sz w:val="22"/>
          <w:szCs w:val="22"/>
        </w:rPr>
      </w:pPr>
      <w:hyperlink w:anchor="_Toc55203036" w:history="1">
        <w:r w:rsidR="00547595" w:rsidRPr="00866112">
          <w:rPr>
            <w:rStyle w:val="Hyperlink"/>
          </w:rPr>
          <w:t>7. Security Considerations</w:t>
        </w:r>
        <w:r w:rsidR="00547595">
          <w:rPr>
            <w:webHidden/>
          </w:rPr>
          <w:tab/>
        </w:r>
        <w:r w:rsidR="00547595">
          <w:rPr>
            <w:webHidden/>
          </w:rPr>
          <w:fldChar w:fldCharType="begin"/>
        </w:r>
        <w:r w:rsidR="00547595">
          <w:rPr>
            <w:webHidden/>
          </w:rPr>
          <w:instrText xml:space="preserve"> PAGEREF _Toc55203036 \h </w:instrText>
        </w:r>
        <w:r w:rsidR="00547595">
          <w:rPr>
            <w:webHidden/>
          </w:rPr>
        </w:r>
        <w:r w:rsidR="00547595">
          <w:rPr>
            <w:webHidden/>
          </w:rPr>
          <w:fldChar w:fldCharType="separate"/>
        </w:r>
        <w:r w:rsidR="00547595">
          <w:rPr>
            <w:webHidden/>
          </w:rPr>
          <w:t>11</w:t>
        </w:r>
        <w:r w:rsidR="00547595">
          <w:rPr>
            <w:webHidden/>
          </w:rPr>
          <w:fldChar w:fldCharType="end"/>
        </w:r>
      </w:hyperlink>
    </w:p>
    <w:p w14:paraId="36242C19" w14:textId="727F269A" w:rsidR="00547595" w:rsidRDefault="009C08E8">
      <w:pPr>
        <w:pStyle w:val="TOC1"/>
        <w:rPr>
          <w:rFonts w:asciiTheme="minorHAnsi" w:eastAsiaTheme="minorEastAsia" w:hAnsiTheme="minorHAnsi" w:cstheme="minorBidi"/>
          <w:sz w:val="22"/>
          <w:szCs w:val="22"/>
        </w:rPr>
      </w:pPr>
      <w:hyperlink w:anchor="_Toc55203037" w:history="1">
        <w:r w:rsidR="00547595" w:rsidRPr="00866112">
          <w:rPr>
            <w:rStyle w:val="Hyperlink"/>
          </w:rPr>
          <w:t>8. IANA Considerations</w:t>
        </w:r>
        <w:r w:rsidR="00547595">
          <w:rPr>
            <w:webHidden/>
          </w:rPr>
          <w:tab/>
        </w:r>
        <w:r w:rsidR="00547595">
          <w:rPr>
            <w:webHidden/>
          </w:rPr>
          <w:fldChar w:fldCharType="begin"/>
        </w:r>
        <w:r w:rsidR="00547595">
          <w:rPr>
            <w:webHidden/>
          </w:rPr>
          <w:instrText xml:space="preserve"> PAGEREF _Toc55203037 \h </w:instrText>
        </w:r>
        <w:r w:rsidR="00547595">
          <w:rPr>
            <w:webHidden/>
          </w:rPr>
        </w:r>
        <w:r w:rsidR="00547595">
          <w:rPr>
            <w:webHidden/>
          </w:rPr>
          <w:fldChar w:fldCharType="separate"/>
        </w:r>
        <w:r w:rsidR="00547595">
          <w:rPr>
            <w:webHidden/>
          </w:rPr>
          <w:t>12</w:t>
        </w:r>
        <w:r w:rsidR="00547595">
          <w:rPr>
            <w:webHidden/>
          </w:rPr>
          <w:fldChar w:fldCharType="end"/>
        </w:r>
      </w:hyperlink>
    </w:p>
    <w:p w14:paraId="24BC9C0B" w14:textId="3C1469A7" w:rsidR="00547595" w:rsidRDefault="009C08E8">
      <w:pPr>
        <w:pStyle w:val="TOC1"/>
        <w:rPr>
          <w:rFonts w:asciiTheme="minorHAnsi" w:eastAsiaTheme="minorEastAsia" w:hAnsiTheme="minorHAnsi" w:cstheme="minorBidi"/>
          <w:sz w:val="22"/>
          <w:szCs w:val="22"/>
        </w:rPr>
      </w:pPr>
      <w:hyperlink w:anchor="_Toc55203038" w:history="1">
        <w:r w:rsidR="00547595" w:rsidRPr="00866112">
          <w:rPr>
            <w:rStyle w:val="Hyperlink"/>
          </w:rPr>
          <w:t>9. Conclusions</w:t>
        </w:r>
        <w:r w:rsidR="00547595">
          <w:rPr>
            <w:webHidden/>
          </w:rPr>
          <w:tab/>
        </w:r>
        <w:r w:rsidR="00547595">
          <w:rPr>
            <w:webHidden/>
          </w:rPr>
          <w:fldChar w:fldCharType="begin"/>
        </w:r>
        <w:r w:rsidR="00547595">
          <w:rPr>
            <w:webHidden/>
          </w:rPr>
          <w:instrText xml:space="preserve"> PAGEREF _Toc55203038 \h </w:instrText>
        </w:r>
        <w:r w:rsidR="00547595">
          <w:rPr>
            <w:webHidden/>
          </w:rPr>
        </w:r>
        <w:r w:rsidR="00547595">
          <w:rPr>
            <w:webHidden/>
          </w:rPr>
          <w:fldChar w:fldCharType="separate"/>
        </w:r>
        <w:r w:rsidR="00547595">
          <w:rPr>
            <w:webHidden/>
          </w:rPr>
          <w:t>12</w:t>
        </w:r>
        <w:r w:rsidR="00547595">
          <w:rPr>
            <w:webHidden/>
          </w:rPr>
          <w:fldChar w:fldCharType="end"/>
        </w:r>
      </w:hyperlink>
    </w:p>
    <w:p w14:paraId="72BB071E" w14:textId="7CBEFBDE" w:rsidR="00547595" w:rsidRDefault="009C08E8">
      <w:pPr>
        <w:pStyle w:val="TOC1"/>
        <w:rPr>
          <w:rFonts w:asciiTheme="minorHAnsi" w:eastAsiaTheme="minorEastAsia" w:hAnsiTheme="minorHAnsi" w:cstheme="minorBidi"/>
          <w:sz w:val="22"/>
          <w:szCs w:val="22"/>
        </w:rPr>
      </w:pPr>
      <w:hyperlink w:anchor="_Toc55203039" w:history="1">
        <w:r w:rsidR="00547595" w:rsidRPr="00866112">
          <w:rPr>
            <w:rStyle w:val="Hyperlink"/>
          </w:rPr>
          <w:t>10. References</w:t>
        </w:r>
        <w:r w:rsidR="00547595">
          <w:rPr>
            <w:webHidden/>
          </w:rPr>
          <w:tab/>
        </w:r>
        <w:r w:rsidR="00547595">
          <w:rPr>
            <w:webHidden/>
          </w:rPr>
          <w:fldChar w:fldCharType="begin"/>
        </w:r>
        <w:r w:rsidR="00547595">
          <w:rPr>
            <w:webHidden/>
          </w:rPr>
          <w:instrText xml:space="preserve"> PAGEREF _Toc55203039 \h </w:instrText>
        </w:r>
        <w:r w:rsidR="00547595">
          <w:rPr>
            <w:webHidden/>
          </w:rPr>
        </w:r>
        <w:r w:rsidR="00547595">
          <w:rPr>
            <w:webHidden/>
          </w:rPr>
          <w:fldChar w:fldCharType="separate"/>
        </w:r>
        <w:r w:rsidR="00547595">
          <w:rPr>
            <w:webHidden/>
          </w:rPr>
          <w:t>12</w:t>
        </w:r>
        <w:r w:rsidR="00547595">
          <w:rPr>
            <w:webHidden/>
          </w:rPr>
          <w:fldChar w:fldCharType="end"/>
        </w:r>
      </w:hyperlink>
    </w:p>
    <w:p w14:paraId="0C0D01CA" w14:textId="27DB2335" w:rsidR="00547595" w:rsidRDefault="009C08E8">
      <w:pPr>
        <w:pStyle w:val="TOC2"/>
        <w:rPr>
          <w:rFonts w:asciiTheme="minorHAnsi" w:eastAsiaTheme="minorEastAsia" w:hAnsiTheme="minorHAnsi" w:cstheme="minorBidi"/>
          <w:sz w:val="22"/>
          <w:szCs w:val="22"/>
        </w:rPr>
      </w:pPr>
      <w:hyperlink w:anchor="_Toc55203040" w:history="1">
        <w:r w:rsidR="00547595" w:rsidRPr="00866112">
          <w:rPr>
            <w:rStyle w:val="Hyperlink"/>
          </w:rPr>
          <w:t>10.1. Informative References</w:t>
        </w:r>
        <w:r w:rsidR="00547595">
          <w:rPr>
            <w:webHidden/>
          </w:rPr>
          <w:tab/>
        </w:r>
        <w:r w:rsidR="00547595">
          <w:rPr>
            <w:webHidden/>
          </w:rPr>
          <w:fldChar w:fldCharType="begin"/>
        </w:r>
        <w:r w:rsidR="00547595">
          <w:rPr>
            <w:webHidden/>
          </w:rPr>
          <w:instrText xml:space="preserve"> PAGEREF _Toc55203040 \h </w:instrText>
        </w:r>
        <w:r w:rsidR="00547595">
          <w:rPr>
            <w:webHidden/>
          </w:rPr>
        </w:r>
        <w:r w:rsidR="00547595">
          <w:rPr>
            <w:webHidden/>
          </w:rPr>
          <w:fldChar w:fldCharType="separate"/>
        </w:r>
        <w:r w:rsidR="00547595">
          <w:rPr>
            <w:webHidden/>
          </w:rPr>
          <w:t>12</w:t>
        </w:r>
        <w:r w:rsidR="00547595">
          <w:rPr>
            <w:webHidden/>
          </w:rPr>
          <w:fldChar w:fldCharType="end"/>
        </w:r>
      </w:hyperlink>
    </w:p>
    <w:p w14:paraId="6A0A4778" w14:textId="5291B12A" w:rsidR="00547595" w:rsidRDefault="009C08E8">
      <w:pPr>
        <w:pStyle w:val="TOC1"/>
        <w:rPr>
          <w:rFonts w:asciiTheme="minorHAnsi" w:eastAsiaTheme="minorEastAsia" w:hAnsiTheme="minorHAnsi" w:cstheme="minorBidi"/>
          <w:sz w:val="22"/>
          <w:szCs w:val="22"/>
        </w:rPr>
      </w:pPr>
      <w:hyperlink w:anchor="_Toc55203041" w:history="1">
        <w:r w:rsidR="00547595" w:rsidRPr="00866112">
          <w:rPr>
            <w:rStyle w:val="Hyperlink"/>
          </w:rPr>
          <w:t>11. Acknowledgments</w:t>
        </w:r>
        <w:r w:rsidR="00547595">
          <w:rPr>
            <w:webHidden/>
          </w:rPr>
          <w:tab/>
        </w:r>
        <w:r w:rsidR="00547595">
          <w:rPr>
            <w:webHidden/>
          </w:rPr>
          <w:fldChar w:fldCharType="begin"/>
        </w:r>
        <w:r w:rsidR="00547595">
          <w:rPr>
            <w:webHidden/>
          </w:rPr>
          <w:instrText xml:space="preserve"> PAGEREF _Toc55203041 \h </w:instrText>
        </w:r>
        <w:r w:rsidR="00547595">
          <w:rPr>
            <w:webHidden/>
          </w:rPr>
        </w:r>
        <w:r w:rsidR="00547595">
          <w:rPr>
            <w:webHidden/>
          </w:rPr>
          <w:fldChar w:fldCharType="separate"/>
        </w:r>
        <w:r w:rsidR="00547595">
          <w:rPr>
            <w:webHidden/>
          </w:rPr>
          <w:t>14</w:t>
        </w:r>
        <w:r w:rsidR="00547595">
          <w:rPr>
            <w:webHidden/>
          </w:rPr>
          <w:fldChar w:fldCharType="end"/>
        </w:r>
      </w:hyperlink>
    </w:p>
    <w:p w14:paraId="3F0C1DFF" w14:textId="2764C36D" w:rsidR="00696527" w:rsidRPr="00E7765A" w:rsidRDefault="00581409" w:rsidP="002E5DA5">
      <w:pPr>
        <w:pStyle w:val="TOC1"/>
      </w:pPr>
      <w:r w:rsidRPr="00E7765A">
        <w:fldChar w:fldCharType="end"/>
      </w:r>
    </w:p>
    <w:p w14:paraId="4EE7847F" w14:textId="66EC5625" w:rsidR="006F6F19" w:rsidRPr="00E7765A" w:rsidRDefault="008E670E" w:rsidP="00237595">
      <w:pPr>
        <w:pStyle w:val="Heading1"/>
      </w:pPr>
      <w:bookmarkStart w:id="0" w:name="_Toc55203020"/>
      <w:r w:rsidRPr="00E7765A">
        <w:t>Introduction</w:t>
      </w:r>
      <w:bookmarkEnd w:id="0"/>
    </w:p>
    <w:p w14:paraId="40A27B60" w14:textId="3F2993DB" w:rsidR="006D45E0" w:rsidRPr="00E7765A" w:rsidRDefault="006804CA" w:rsidP="006D45E0">
      <w:r>
        <w:t>Internet c</w:t>
      </w:r>
      <w:r w:rsidR="006D45E0" w:rsidRPr="00E7765A">
        <w:t>onsolidation has been under discussion for the last several years. The 2019 Internet Society’s “Global Internet Report: Consolidation and the Internet Economy” highlighted issues in this topic and kicked started a series of discussions and publications around consolidation.  Furthermore, a</w:t>
      </w:r>
      <w:del w:id="1" w:author="Eliot Lear (elear)" w:date="2020-12-01T20:59:00Z">
        <w:r w:rsidR="006D45E0" w:rsidRPr="00E7765A" w:rsidDel="000B2F64">
          <w:delText>n</w:delText>
        </w:r>
      </w:del>
      <w:r w:rsidR="006D45E0" w:rsidRPr="00E7765A">
        <w:t xml:space="preserve"> draft </w:t>
      </w:r>
      <w:r w:rsidR="00C175D2" w:rsidRPr="00E7765A">
        <w:t xml:space="preserve">for the Internet </w:t>
      </w:r>
      <w:r w:rsidR="00C175D2" w:rsidRPr="00E7765A">
        <w:lastRenderedPageBreak/>
        <w:t xml:space="preserve">Architecture Board (IAB) </w:t>
      </w:r>
      <w:r w:rsidR="006D45E0" w:rsidRPr="00E7765A">
        <w:t xml:space="preserve">discussed issues </w:t>
      </w:r>
      <w:r w:rsidR="00C175D2" w:rsidRPr="00E7765A">
        <w:t xml:space="preserve">of </w:t>
      </w:r>
      <w:r w:rsidR="006D45E0" w:rsidRPr="00E7765A">
        <w:t>economic and technical consolidation</w:t>
      </w:r>
      <w:r w:rsidR="00922EDD">
        <w:t>. [1]</w:t>
      </w:r>
      <w:r w:rsidR="005B743D">
        <w:t xml:space="preserve"> Despite community interest</w:t>
      </w:r>
      <w:r w:rsidR="00546254">
        <w:t>,</w:t>
      </w:r>
      <w:r w:rsidR="005B743D">
        <w:t xml:space="preserve"> </w:t>
      </w:r>
      <w:r w:rsidR="00904AD4">
        <w:t>the draft expired without further work or publication.</w:t>
      </w:r>
      <w:r w:rsidR="005B743D">
        <w:t xml:space="preserve"> </w:t>
      </w:r>
    </w:p>
    <w:p w14:paraId="13B1BC3C" w14:textId="34A7C55B" w:rsidR="006D45E0" w:rsidRPr="00E7765A" w:rsidRDefault="006D45E0" w:rsidP="006D45E0">
      <w:r w:rsidRPr="00E7765A">
        <w:t>Further discussions on this issue have stalled in recent months as we have been faced with the Covid-19 pandemic and all of the challenges that this brings to working and living. This draft aims to reengage with the issues of Internet consolidation and bring together current discussions and trends.</w:t>
      </w:r>
    </w:p>
    <w:p w14:paraId="0FAC15E3" w14:textId="2AF465AA" w:rsidR="006D45E0" w:rsidRPr="00E7765A" w:rsidRDefault="006D45E0" w:rsidP="006D45E0">
      <w:pPr>
        <w:pStyle w:val="Heading1"/>
      </w:pPr>
      <w:bookmarkStart w:id="2" w:name="_Toc55203021"/>
      <w:r w:rsidRPr="00E7765A">
        <w:t>Background to Consolidation Issues</w:t>
      </w:r>
      <w:bookmarkEnd w:id="2"/>
      <w:ins w:id="3" w:author="Eliot Lear (elear)" w:date="2020-12-02T11:29:00Z">
        <w:r w:rsidR="007064F9">
          <w:t xml:space="preserve"> and </w:t>
        </w:r>
      </w:ins>
      <w:ins w:id="4" w:author="Eliot Lear (elear)" w:date="2020-12-02T11:43:00Z">
        <w:r w:rsidR="00D83712">
          <w:t xml:space="preserve">the Role of </w:t>
        </w:r>
      </w:ins>
      <w:ins w:id="5" w:author="Eliot Lear (elear)" w:date="2020-12-02T11:29:00Z">
        <w:r w:rsidR="007064F9">
          <w:t>Standards</w:t>
        </w:r>
      </w:ins>
    </w:p>
    <w:p w14:paraId="2BFD91BD" w14:textId="39988DEC" w:rsidR="000B2F64" w:rsidRDefault="00E7765A" w:rsidP="00C51296">
      <w:pPr>
        <w:rPr>
          <w:ins w:id="6" w:author="Eliot Lear (elear)" w:date="2020-12-01T21:22:00Z"/>
        </w:rPr>
      </w:pPr>
      <w:r>
        <w:t>Internet c</w:t>
      </w:r>
      <w:r w:rsidR="00472DC4" w:rsidRPr="00E7765A">
        <w:t xml:space="preserve">onsolidation is </w:t>
      </w:r>
      <w:r w:rsidR="000011A3" w:rsidRPr="00E7765A">
        <w:t>“the process of increasing control over internet infrastructure and services by a small set of organizations.”</w:t>
      </w:r>
      <w:r w:rsidR="00C51296">
        <w:t xml:space="preserve"> [2]</w:t>
      </w:r>
      <w:r w:rsidRPr="00E7765A">
        <w:t xml:space="preserve"> </w:t>
      </w:r>
      <w:ins w:id="7" w:author="Eliot Lear (elear)" w:date="2020-12-01T21:19:00Z">
        <w:r w:rsidR="00D75343">
          <w:t>Let us consider</w:t>
        </w:r>
      </w:ins>
      <w:ins w:id="8" w:author="Eliot Lear (elear)" w:date="2020-12-01T21:07:00Z">
        <w:r w:rsidR="000B2F64">
          <w:t xml:space="preserve"> two general categories of concentration: </w:t>
        </w:r>
      </w:ins>
      <w:ins w:id="9" w:author="Eliot Lear (elear)" w:date="2020-12-01T21:19:00Z">
        <w:r w:rsidR="00D75343">
          <w:t>“</w:t>
        </w:r>
      </w:ins>
      <w:ins w:id="10" w:author="Eliot Lear (elear)" w:date="2020-12-01T21:07:00Z">
        <w:r w:rsidR="000B2F64">
          <w:t>player</w:t>
        </w:r>
      </w:ins>
      <w:ins w:id="11" w:author="Eliot Lear (elear)" w:date="2020-12-01T21:19:00Z">
        <w:r w:rsidR="00D75343">
          <w:t>”</w:t>
        </w:r>
      </w:ins>
      <w:ins w:id="12" w:author="Eliot Lear (elear)" w:date="2020-12-01T21:07:00Z">
        <w:r w:rsidR="000B2F64">
          <w:t xml:space="preserve"> </w:t>
        </w:r>
      </w:ins>
      <w:ins w:id="13" w:author="Eliot Lear (elear)" w:date="2020-12-01T21:20:00Z">
        <w:r w:rsidR="00D75343">
          <w:t>and “</w:t>
        </w:r>
      </w:ins>
      <w:ins w:id="14" w:author="Eliot Lear (elear)" w:date="2020-12-01T21:07:00Z">
        <w:r w:rsidR="000B2F64">
          <w:t>layer</w:t>
        </w:r>
      </w:ins>
      <w:ins w:id="15" w:author="Eliot Lear (elear)" w:date="2020-12-01T21:20:00Z">
        <w:r w:rsidR="00D75343">
          <w:t>”</w:t>
        </w:r>
      </w:ins>
      <w:ins w:id="16" w:author="Eliot Lear (elear)" w:date="2020-12-01T21:07:00Z">
        <w:r w:rsidR="000B2F64">
          <w:t xml:space="preserve">.  By player concentration, we mean the aggregating of a market to </w:t>
        </w:r>
      </w:ins>
      <w:ins w:id="17" w:author="Eliot Lear (elear)" w:date="2020-12-01T21:08:00Z">
        <w:r w:rsidR="000B2F64">
          <w:t>a small number of providers for a particular service.  Layer concentration means the combining of functions within a given layer.</w:t>
        </w:r>
      </w:ins>
    </w:p>
    <w:p w14:paraId="2C897033" w14:textId="43C9D5B3" w:rsidR="00D75343" w:rsidRDefault="00D75343" w:rsidP="00C51296">
      <w:pPr>
        <w:rPr>
          <w:ins w:id="18" w:author="Eliot Lear (elear)" w:date="2020-12-01T21:20:00Z"/>
        </w:rPr>
      </w:pPr>
      <w:ins w:id="19" w:author="Eliot Lear (elear)" w:date="2020-12-01T21:22:00Z">
        <w:r>
          <w:t xml:space="preserve">An example of “player” concentration would be </w:t>
        </w:r>
      </w:ins>
      <w:ins w:id="20" w:author="Eliot Lear (elear)" w:date="2020-12-02T11:31:00Z">
        <w:r w:rsidR="006C28DA">
          <w:t xml:space="preserve">a relatively small number of </w:t>
        </w:r>
      </w:ins>
      <w:ins w:id="21" w:author="Eliot Lear (elear)" w:date="2020-12-01T21:22:00Z">
        <w:r>
          <w:t>email service providers</w:t>
        </w:r>
      </w:ins>
      <w:ins w:id="22" w:author="Eliot Lear (elear)" w:date="2020-12-02T11:31:00Z">
        <w:r w:rsidR="006C28DA">
          <w:t xml:space="preserve"> who offer billions of users email service</w:t>
        </w:r>
      </w:ins>
      <w:ins w:id="23" w:author="Eliot Lear (elear)" w:date="2020-12-01T21:22:00Z">
        <w:r>
          <w:t>.</w:t>
        </w:r>
      </w:ins>
    </w:p>
    <w:p w14:paraId="503E6BF1" w14:textId="77777777" w:rsidR="00D83712" w:rsidRPr="00C51296" w:rsidRDefault="00D83712" w:rsidP="00D83712">
      <w:r>
        <w:t>The Internet is being consolidated from the application layer to the network layer.</w:t>
      </w:r>
      <w:r w:rsidRPr="00E7765A">
        <w:t xml:space="preserve"> Large companies, like Facebook and Google, account for a significant amount of the content and applications that are used online today. However, </w:t>
      </w:r>
      <w:r>
        <w:t xml:space="preserve">several of </w:t>
      </w:r>
      <w:r w:rsidRPr="00E7765A">
        <w:t xml:space="preserve">these large companies are </w:t>
      </w:r>
      <w:r>
        <w:t>dominating the development</w:t>
      </w:r>
      <w:r w:rsidRPr="00E7765A">
        <w:t xml:space="preserve"> </w:t>
      </w:r>
      <w:r>
        <w:t>of</w:t>
      </w:r>
      <w:r w:rsidRPr="00E7765A">
        <w:t xml:space="preserve"> protocols </w:t>
      </w:r>
      <w:r>
        <w:t xml:space="preserve">which fundamentally changes the way in which the Internet works and, </w:t>
      </w:r>
      <w:r w:rsidRPr="00E7765A">
        <w:t>ultimately, drives the traffic – and data – into the hands of a few companies. For example, Google has 81% of all searches online and 94% of all mobile searches as of 2020</w:t>
      </w:r>
      <w:r>
        <w:t>. [3]</w:t>
      </w:r>
    </w:p>
    <w:p w14:paraId="19622C07" w14:textId="3C8AB92F" w:rsidR="000B2F64" w:rsidRDefault="000B2F64" w:rsidP="00C51296">
      <w:pPr>
        <w:rPr>
          <w:ins w:id="24" w:author="Eliot Lear (elear)" w:date="2020-12-02T11:34:00Z"/>
        </w:rPr>
      </w:pPr>
      <w:ins w:id="25" w:author="Eliot Lear (elear)" w:date="2020-12-01T21:08:00Z">
        <w:r>
          <w:t xml:space="preserve">Market consolidation is not limited to the Internet.  </w:t>
        </w:r>
      </w:ins>
      <w:ins w:id="26" w:author="Eliot Lear (elear)" w:date="2020-12-01T21:09:00Z">
        <w:r>
          <w:t xml:space="preserve">It happens when economies of scale </w:t>
        </w:r>
        <w:r w:rsidR="008240D7">
          <w:t xml:space="preserve">provide highly aggregated firms an advantage.  For the last three decades, we have </w:t>
        </w:r>
      </w:ins>
      <w:ins w:id="27" w:author="Eliot Lear (elear)" w:date="2020-12-01T21:10:00Z">
        <w:r w:rsidR="008240D7">
          <w:t>witnessed concentration occurring</w:t>
        </w:r>
      </w:ins>
      <w:ins w:id="28" w:author="Eliot Lear (elear)" w:date="2020-12-02T11:30:00Z">
        <w:r w:rsidR="007064F9">
          <w:t xml:space="preserve"> not only in telecommunications, but</w:t>
        </w:r>
      </w:ins>
      <w:ins w:id="29" w:author="Eliot Lear (elear)" w:date="2020-12-01T21:10:00Z">
        <w:r w:rsidR="008240D7">
          <w:t xml:space="preserve"> in the financial sector</w:t>
        </w:r>
      </w:ins>
      <w:ins w:id="30" w:author="Eliot Lear (elear)" w:date="2020-12-02T11:30:00Z">
        <w:r w:rsidR="007064F9">
          <w:t xml:space="preserve"> as well</w:t>
        </w:r>
      </w:ins>
      <w:ins w:id="31" w:author="Eliot Lear (elear)" w:date="2020-12-01T21:10:00Z">
        <w:r w:rsidR="008240D7">
          <w:t xml:space="preserve">, just to name one </w:t>
        </w:r>
      </w:ins>
      <w:ins w:id="32" w:author="Eliot Lear (elear)" w:date="2020-12-02T11:30:00Z">
        <w:r w:rsidR="007064F9">
          <w:t xml:space="preserve">other </w:t>
        </w:r>
      </w:ins>
      <w:ins w:id="33" w:author="Eliot Lear (elear)" w:date="2020-12-01T21:10:00Z">
        <w:r w:rsidR="008240D7">
          <w:t>example.</w:t>
        </w:r>
      </w:ins>
      <w:ins w:id="34" w:author="Eliot Lear (elear)" w:date="2020-12-02T11:30:00Z">
        <w:r w:rsidR="007064F9">
          <w:t xml:space="preserve">  The acceleration of consolidation has been assisted by “cloud” technologies</w:t>
        </w:r>
      </w:ins>
      <w:ins w:id="35" w:author="Eliot Lear (elear)" w:date="2020-12-02T11:31:00Z">
        <w:r w:rsidR="006C28DA">
          <w:t xml:space="preserve">, such as </w:t>
        </w:r>
      </w:ins>
      <w:ins w:id="36" w:author="Eliot Lear (elear)" w:date="2020-12-02T11:32:00Z">
        <w:r w:rsidR="006C28DA">
          <w:t>occurred with email.  In the case of email, the service providers make use of SMTP</w:t>
        </w:r>
      </w:ins>
      <w:ins w:id="37" w:author="Eliot Lear (elear)" w:date="2020-12-02T11:33:00Z">
        <w:r w:rsidR="006C28DA">
          <w:t xml:space="preserve"> </w:t>
        </w:r>
      </w:ins>
      <w:ins w:id="38" w:author="Eliot Lear (elear)" w:date="2020-12-02T11:32:00Z">
        <w:r w:rsidR="006C28DA">
          <w:t xml:space="preserve">to exchange </w:t>
        </w:r>
      </w:ins>
      <w:ins w:id="39" w:author="Eliot Lear (elear)" w:date="2020-12-02T11:36:00Z">
        <w:r w:rsidR="006C28DA">
          <w:t>m</w:t>
        </w:r>
      </w:ins>
      <w:ins w:id="40" w:author="Eliot Lear (elear)" w:date="2020-12-02T11:32:00Z">
        <w:r w:rsidR="006C28DA">
          <w:t xml:space="preserve">essages, </w:t>
        </w:r>
      </w:ins>
      <w:ins w:id="41" w:author="Eliot Lear (elear)" w:date="2020-12-02T11:33:00Z">
        <w:r w:rsidR="006C28DA">
          <w:t>IMAP to provide those messages to a user interface, and HTTP, HTML, and JavaScript to present those messages directly to</w:t>
        </w:r>
      </w:ins>
      <w:ins w:id="42" w:author="Eliot Lear (elear)" w:date="2020-12-02T11:34:00Z">
        <w:r w:rsidR="006C28DA">
          <w:t xml:space="preserve"> a user’s browser.</w:t>
        </w:r>
      </w:ins>
    </w:p>
    <w:p w14:paraId="302296D8" w14:textId="4B8659E7" w:rsidR="006C28DA" w:rsidRDefault="006C28DA" w:rsidP="00C51296">
      <w:pPr>
        <w:rPr>
          <w:ins w:id="43" w:author="Eliot Lear (elear)" w:date="2020-12-01T21:07:00Z"/>
        </w:rPr>
      </w:pPr>
      <w:ins w:id="44" w:author="Eliot Lear (elear)" w:date="2020-12-02T11:34:00Z">
        <w:r>
          <w:t xml:space="preserve">In other cases, </w:t>
        </w:r>
      </w:ins>
      <w:ins w:id="45" w:author="Eliot Lear (elear)" w:date="2020-12-02T11:35:00Z">
        <w:r>
          <w:t xml:space="preserve">fewer Internet standards are in play.  In the case of home assistant tools such as the Amazon Echo or Google Home </w:t>
        </w:r>
        <w:r>
          <w:lastRenderedPageBreak/>
          <w:t xml:space="preserve">Assistant, communication from these devices to their respective clouds is largely proprietary in nature.  In particular, the </w:t>
        </w:r>
      </w:ins>
      <w:ins w:id="46" w:author="Eliot Lear (elear)" w:date="2020-12-02T11:36:00Z">
        <w:r>
          <w:t xml:space="preserve">information models and schemas they use are not exposed to the outside world.  This is because the bulk of the service is performed by the cloud, with relatively little processing occurring in the home.  This two-sided </w:t>
        </w:r>
      </w:ins>
      <w:ins w:id="47" w:author="Eliot Lear (elear)" w:date="2020-12-02T11:37:00Z">
        <w:r>
          <w:t>model eliminates the lengthy standards development process, thereby permitting faster service improvements</w:t>
        </w:r>
      </w:ins>
      <w:ins w:id="48" w:author="Eliot Lear (elear)" w:date="2020-12-02T11:38:00Z">
        <w:r>
          <w:t>.</w:t>
        </w:r>
      </w:ins>
    </w:p>
    <w:p w14:paraId="7E5FC79B" w14:textId="0E31DCF4" w:rsidR="000B2F64" w:rsidRDefault="008240D7" w:rsidP="00D75343">
      <w:pPr>
        <w:rPr>
          <w:ins w:id="49" w:author="Eliot Lear (elear)" w:date="2020-12-02T11:22:00Z"/>
        </w:rPr>
      </w:pPr>
      <w:ins w:id="50" w:author="Eliot Lear (elear)" w:date="2020-12-01T21:11:00Z">
        <w:r>
          <w:t>On the Internet over previous decades, numerous Internet Service Provider (ISP)</w:t>
        </w:r>
      </w:ins>
      <w:ins w:id="51" w:author="Eliot Lear (elear)" w:date="2020-12-01T21:12:00Z">
        <w:r>
          <w:t xml:space="preserve"> </w:t>
        </w:r>
      </w:ins>
      <w:ins w:id="52" w:author="Eliot Lear (elear)" w:date="2020-12-01T21:11:00Z">
        <w:r>
          <w:t xml:space="preserve">markets were subject </w:t>
        </w:r>
      </w:ins>
      <w:ins w:id="53" w:author="Eliot Lear (elear)" w:date="2020-12-01T21:12:00Z">
        <w:r>
          <w:t>to deregulation, disaggregation of customers by regulatory requirement, consolidation, and to some extent, re-regulation.</w:t>
        </w:r>
      </w:ins>
    </w:p>
    <w:p w14:paraId="7BFDD530" w14:textId="53E88F0B" w:rsidR="007064F9" w:rsidRDefault="007064F9" w:rsidP="007064F9">
      <w:pPr>
        <w:rPr>
          <w:ins w:id="54" w:author="Eliot Lear (elear)" w:date="2020-12-01T21:07:00Z"/>
        </w:rPr>
      </w:pPr>
      <w:ins w:id="55" w:author="Eliot Lear (elear)" w:date="2020-12-02T11:22:00Z">
        <w:r>
          <w:t xml:space="preserve">Standards have been viewed as a means to prevent barriers to entry. </w:t>
        </w:r>
      </w:ins>
      <w:ins w:id="56" w:author="Eliot Lear (elear)" w:date="2020-12-02T11:24:00Z">
        <w:r>
          <w:t xml:space="preserve">During </w:t>
        </w:r>
      </w:ins>
      <w:ins w:id="57" w:author="Eliot Lear (elear)" w:date="2020-12-02T11:23:00Z">
        <w:r>
          <w:t>the 19</w:t>
        </w:r>
      </w:ins>
      <w:ins w:id="58" w:author="Eliot Lear (elear)" w:date="2020-12-02T11:24:00Z">
        <w:r>
          <w:t xml:space="preserve">80s, </w:t>
        </w:r>
      </w:ins>
      <w:ins w:id="59" w:author="Eliot Lear (elear)" w:date="2020-12-02T11:23:00Z">
        <w:r>
          <w:t>AT&amp;T was required to abide by standards as part of the consent decree that resolved antitrust litigation, leading to the ability of anyone to connect a telephone to its network.</w:t>
        </w:r>
      </w:ins>
      <w:ins w:id="60" w:author="Eliot Lear (elear)" w:date="2020-12-02T11:24:00Z">
        <w:r>
          <w:t xml:space="preserve">  </w:t>
        </w:r>
      </w:ins>
      <w:ins w:id="61" w:author="Eliot Lear (elear)" w:date="2020-12-02T11:22:00Z">
        <w:r>
          <w:t xml:space="preserve">By 1994 </w:t>
        </w:r>
      </w:ins>
      <w:ins w:id="62" w:author="Eliot Lear (elear)" w:date="2020-12-02T11:24:00Z">
        <w:r>
          <w:t>standards were recognized as a means to pr</w:t>
        </w:r>
      </w:ins>
      <w:ins w:id="63" w:author="Eliot Lear (elear)" w:date="2020-12-02T11:25:00Z">
        <w:r>
          <w:t>event</w:t>
        </w:r>
      </w:ins>
      <w:ins w:id="64" w:author="Eliot Lear (elear)" w:date="2020-12-02T11:22:00Z">
        <w:r>
          <w:t xml:space="preserve"> </w:t>
        </w:r>
      </w:ins>
      <w:ins w:id="65" w:author="Eliot Lear (elear)" w:date="2020-12-02T11:25:00Z">
        <w:r>
          <w:t>t</w:t>
        </w:r>
      </w:ins>
      <w:ins w:id="66" w:author="Eliot Lear (elear)" w:date="2020-12-02T11:22:00Z">
        <w:r>
          <w:t xml:space="preserve">echnical </w:t>
        </w:r>
      </w:ins>
      <w:ins w:id="67" w:author="Eliot Lear (elear)" w:date="2020-12-02T11:25:00Z">
        <w:r>
          <w:t>b</w:t>
        </w:r>
      </w:ins>
      <w:ins w:id="68" w:author="Eliot Lear (elear)" w:date="2020-12-02T11:22:00Z">
        <w:r>
          <w:t xml:space="preserve">arriers to </w:t>
        </w:r>
      </w:ins>
      <w:ins w:id="69" w:author="Eliot Lear (elear)" w:date="2020-12-02T11:25:00Z">
        <w:r>
          <w:t>t</w:t>
        </w:r>
      </w:ins>
      <w:ins w:id="70" w:author="Eliot Lear (elear)" w:date="2020-12-02T11:22:00Z">
        <w:r>
          <w:t>rade (TBT) during the Uruguay Round of the World Trade O</w:t>
        </w:r>
      </w:ins>
      <w:ins w:id="71" w:author="Eliot Lear (elear)" w:date="2020-12-02T11:23:00Z">
        <w:r>
          <w:t>rganization.</w:t>
        </w:r>
      </w:ins>
    </w:p>
    <w:p w14:paraId="6D961850" w14:textId="4E724FFA" w:rsidR="006D45E0" w:rsidRPr="00DA6B26" w:rsidRDefault="006D45E0" w:rsidP="00DA6B26">
      <w:r w:rsidRPr="00DA6B26">
        <w:t xml:space="preserve">As mentioned, both the Internet Society and participants of the IETF have recently published on the subject of consolidation. </w:t>
      </w:r>
      <w:r w:rsidR="00EB5385" w:rsidRPr="00DA6B26">
        <w:t xml:space="preserve">At the IAB’s </w:t>
      </w:r>
      <w:r w:rsidR="00EB5385" w:rsidRPr="002D7F4D">
        <w:t>Design Expectations vs. Deployment Reality in Protocol Development Workshop 2019</w:t>
      </w:r>
      <w:r w:rsidR="001A1DE0" w:rsidRPr="00DA6B26">
        <w:t xml:space="preserve"> a handful of the participants discussed concentration and consolidation.</w:t>
      </w:r>
      <w:r w:rsidR="002D7F4D" w:rsidRPr="002D7F4D">
        <w:t xml:space="preserve"> </w:t>
      </w:r>
      <w:r w:rsidR="002D7F4D">
        <w:t>[4]</w:t>
      </w:r>
      <w:r w:rsidR="001A1DE0" w:rsidRPr="00546254">
        <w:t xml:space="preserve"> </w:t>
      </w:r>
      <w:r w:rsidR="00EB5385" w:rsidRPr="00DA6B26">
        <w:t xml:space="preserve">Andrew Sullivan </w:t>
      </w:r>
      <w:r w:rsidR="001A1DE0" w:rsidRPr="00DA6B26">
        <w:t xml:space="preserve">looked </w:t>
      </w:r>
      <w:del w:id="72" w:author="Eliot Lear (elear)" w:date="2020-12-01T21:00:00Z">
        <w:r w:rsidR="001A1DE0" w:rsidRPr="00DA6B26" w:rsidDel="000B2F64">
          <w:delText xml:space="preserve">that </w:delText>
        </w:r>
      </w:del>
      <w:ins w:id="73" w:author="Eliot Lear (elear)" w:date="2020-12-01T21:00:00Z">
        <w:r w:rsidR="000B2F64">
          <w:t>at</w:t>
        </w:r>
        <w:r w:rsidR="000B2F64" w:rsidRPr="00DA6B26">
          <w:t xml:space="preserve"> </w:t>
        </w:r>
      </w:ins>
      <w:r w:rsidR="001A1DE0" w:rsidRPr="00DA6B26">
        <w:t xml:space="preserve">three types of </w:t>
      </w:r>
      <w:r w:rsidR="00EB5385" w:rsidRPr="00DA6B26">
        <w:t>concentration in</w:t>
      </w:r>
      <w:r w:rsidR="001A1DE0" w:rsidRPr="00DA6B26">
        <w:t xml:space="preserve"> open </w:t>
      </w:r>
      <w:proofErr w:type="gramStart"/>
      <w:r w:rsidR="001A1DE0" w:rsidRPr="00DA6B26">
        <w:t>protocols;</w:t>
      </w:r>
      <w:proofErr w:type="gramEnd"/>
      <w:r w:rsidR="00EB5385" w:rsidRPr="00DA6B26">
        <w:t xml:space="preserve"> web services, network services and </w:t>
      </w:r>
      <w:proofErr w:type="spellStart"/>
      <w:r w:rsidR="00EB5385" w:rsidRPr="00DA6B26">
        <w:t>standard</w:t>
      </w:r>
      <w:r w:rsidR="001A1DE0" w:rsidRPr="00DA6B26">
        <w:t>isation</w:t>
      </w:r>
      <w:proofErr w:type="spellEnd"/>
      <w:r w:rsidR="00EB5385" w:rsidRPr="00DA6B26">
        <w:t>. Both Christian Huitema and Julien Maisonneuve noted concentration</w:t>
      </w:r>
      <w:r w:rsidR="00E7765A" w:rsidRPr="00DA6B26">
        <w:t>, which leads to consolidation,</w:t>
      </w:r>
      <w:r w:rsidR="00EB5385" w:rsidRPr="00DA6B26">
        <w:t xml:space="preserve"> as an effect of economies of scale and network effects in business models</w:t>
      </w:r>
      <w:r w:rsidR="001A1DE0" w:rsidRPr="00DA6B26">
        <w:t xml:space="preserve"> in the implementation of business practices</w:t>
      </w:r>
      <w:r w:rsidR="00EB5385" w:rsidRPr="00DA6B26">
        <w:t>.</w:t>
      </w:r>
      <w:r w:rsidR="00F75C8B">
        <w:t xml:space="preserve"> </w:t>
      </w:r>
      <w:r w:rsidR="00EB5385" w:rsidRPr="00546254">
        <w:t xml:space="preserve">Jari Arkko discussed the impacts of consolidation on the Internet infrastructure in a document for the </w:t>
      </w:r>
      <w:proofErr w:type="gramStart"/>
      <w:r w:rsidR="00EB5385" w:rsidRPr="00546254">
        <w:t>IETF</w:t>
      </w:r>
      <w:r w:rsidR="00546254">
        <w:t>[</w:t>
      </w:r>
      <w:proofErr w:type="gramEnd"/>
      <w:r w:rsidR="00587C14">
        <w:t>5</w:t>
      </w:r>
      <w:r w:rsidR="00F75C8B">
        <w:t>]</w:t>
      </w:r>
      <w:r w:rsidR="00EB5385" w:rsidRPr="00546254">
        <w:t>, with the document identifying issues including loss o</w:t>
      </w:r>
      <w:r w:rsidR="00EB5385" w:rsidRPr="00DA6B26">
        <w:t xml:space="preserve">f resilience and increased risk of surveillance.  It goes on to note that “it seems prudent to recommend that whenever it comes to Internet infrastructure services, </w:t>
      </w:r>
      <w:proofErr w:type="spellStart"/>
      <w:r w:rsidR="00EB5385" w:rsidRPr="00DA6B26">
        <w:t>centralised</w:t>
      </w:r>
      <w:proofErr w:type="spellEnd"/>
      <w:r w:rsidR="00EB5385" w:rsidRPr="00DA6B26">
        <w:t xml:space="preserve"> designs should be avoided where possible”.</w:t>
      </w:r>
      <w:r w:rsidR="00546254">
        <w:t>[</w:t>
      </w:r>
      <w:r w:rsidR="00587C14">
        <w:t>6</w:t>
      </w:r>
      <w:r w:rsidR="00546254">
        <w:t>]</w:t>
      </w:r>
      <w:r w:rsidR="00590366" w:rsidRPr="00546254">
        <w:t xml:space="preserve"> From networks to applications, the overarching </w:t>
      </w:r>
      <w:r w:rsidR="00590366" w:rsidRPr="00DA6B26">
        <w:t>theme was that consolidation is taking place from one end of the Internet to the other</w:t>
      </w:r>
      <w:r w:rsidR="00546254" w:rsidRPr="00DA6B26">
        <w:t>.</w:t>
      </w:r>
      <w:r w:rsidR="005E6497">
        <w:t xml:space="preserve"> </w:t>
      </w:r>
      <w:r w:rsidRPr="00DA6B26">
        <w:t>Additionally, the Journal of Cyber Policy published a special edition on Consolidation of the Internet.</w:t>
      </w:r>
      <w:r w:rsidR="005E6497" w:rsidRPr="00DA6B26">
        <w:t xml:space="preserve"> </w:t>
      </w:r>
      <w:r w:rsidRPr="00DA6B26">
        <w:t>Topics in this special issue included market concentration and security, DNS consolidation</w:t>
      </w:r>
      <w:r w:rsidR="00F51FE4" w:rsidRPr="00DA6B26">
        <w:t>, supply chains, interoperability</w:t>
      </w:r>
      <w:r w:rsidRPr="00DA6B26">
        <w:t xml:space="preserve"> and Internet architecture. However, much is still yet to be discussed on consolidation at most layers of the Internet stack.</w:t>
      </w:r>
      <w:r w:rsidR="005E6497">
        <w:t xml:space="preserve"> [</w:t>
      </w:r>
      <w:r w:rsidR="00587C14">
        <w:t>7</w:t>
      </w:r>
      <w:r w:rsidR="005E6497">
        <w:t>]</w:t>
      </w:r>
    </w:p>
    <w:p w14:paraId="3B595228" w14:textId="51771297" w:rsidR="00967D08" w:rsidRPr="00DA6B26" w:rsidRDefault="0050242C" w:rsidP="00DA6B26">
      <w:r w:rsidRPr="00DA6B26">
        <w:t xml:space="preserve">Recently, the US has scrutinized Internet platform services. The release of report Investigation of Competition in Digital Markets in </w:t>
      </w:r>
      <w:r w:rsidRPr="00DA6B26">
        <w:lastRenderedPageBreak/>
        <w:t>October 2020</w:t>
      </w:r>
      <w:r w:rsidR="008D11BF">
        <w:t xml:space="preserve"> [</w:t>
      </w:r>
      <w:r w:rsidR="00587C14">
        <w:t>8</w:t>
      </w:r>
      <w:r w:rsidR="008D11BF">
        <w:t>]</w:t>
      </w:r>
      <w:r w:rsidRPr="00DA6B26">
        <w:t xml:space="preserve"> showed that both concentration and consolidation in the online marketplac</w:t>
      </w:r>
      <w:r w:rsidR="00395352" w:rsidRPr="00DA6B26">
        <w:t xml:space="preserve">e </w:t>
      </w:r>
      <w:r w:rsidRPr="00DA6B26">
        <w:t>has left consumers with little choic</w:t>
      </w:r>
      <w:r w:rsidR="00E2702B" w:rsidRPr="00DA6B26">
        <w:t>e, again at the application layer</w:t>
      </w:r>
      <w:r w:rsidRPr="00DA6B26">
        <w:t>. Additionally,</w:t>
      </w:r>
      <w:r w:rsidR="00395352" w:rsidRPr="00DA6B26">
        <w:t xml:space="preserve"> the US Justice Department announced it is suing Google for Antitrust violations on 20 October 2020.</w:t>
      </w:r>
      <w:r w:rsidR="00EC3668">
        <w:t>[</w:t>
      </w:r>
      <w:r w:rsidR="00587C14">
        <w:t>9</w:t>
      </w:r>
      <w:r w:rsidR="00EC3668">
        <w:t>]</w:t>
      </w:r>
      <w:r w:rsidR="00BC3130" w:rsidRPr="00DA6B26">
        <w:t xml:space="preserve"> Both the report and the lawsuit show that concentration of power of Internet platform services has alarmed the House of Representatives and the Department of Justice to the point of investigation and possible criminal charges. None of this would have happed without consolidation of the application layer.</w:t>
      </w:r>
      <w:r w:rsidR="001F1385" w:rsidRPr="00DA6B26">
        <w:t xml:space="preserve"> The EU has been investigating the ‘gatekeeper’ status of big tech.</w:t>
      </w:r>
      <w:r w:rsidR="00DD708A">
        <w:t xml:space="preserve"> [</w:t>
      </w:r>
      <w:r w:rsidR="00587C14">
        <w:t>10</w:t>
      </w:r>
      <w:r w:rsidR="00DD708A">
        <w:t>]</w:t>
      </w:r>
      <w:r w:rsidR="001F1385" w:rsidRPr="00DA6B26">
        <w:t xml:space="preserve"> Recent reports reveal that the EU is considering ex ante solutions to the issue of the dominance of certain, large platforms. Such remedies, being discussed in the European Commission to date, include mandatory data sharing and/or mandatory interoperability</w:t>
      </w:r>
      <w:r w:rsidR="00F82802" w:rsidRPr="00DA6B26">
        <w:t xml:space="preserve"> requirements</w:t>
      </w:r>
      <w:r w:rsidR="001F1385" w:rsidRPr="00DA6B26">
        <w:t>.</w:t>
      </w:r>
      <w:r w:rsidR="006B341D">
        <w:t>[</w:t>
      </w:r>
      <w:r w:rsidR="008D11BF">
        <w:t>1</w:t>
      </w:r>
      <w:r w:rsidR="00587C14">
        <w:t>1</w:t>
      </w:r>
      <w:r w:rsidR="006B341D">
        <w:t>]</w:t>
      </w:r>
      <w:r w:rsidR="00F82802" w:rsidRPr="00DA6B26">
        <w:t xml:space="preserve"> Such remedies seek to address the</w:t>
      </w:r>
      <w:r w:rsidR="00E2702B" w:rsidRPr="00DA6B26">
        <w:t xml:space="preserve"> dominant market share of application layer services by American tech companies in Europe.</w:t>
      </w:r>
    </w:p>
    <w:p w14:paraId="0D1EE4E8" w14:textId="03E73DFB" w:rsidR="002478A7" w:rsidRPr="00DA6B26" w:rsidRDefault="00BC3130" w:rsidP="00DA6B26">
      <w:r w:rsidRPr="00DA6B26">
        <w:t xml:space="preserve">The rhetoric and discussion of consolidation primarily focuses on Internet services and data. However, it is important to draw attention to the issues and risks of consolidation at other layers of the Internet beyond just the application layer. </w:t>
      </w:r>
      <w:r w:rsidR="003C6870" w:rsidRPr="00DA6B26">
        <w:t xml:space="preserve">The application layer is directly user facing and, as a result, is what </w:t>
      </w:r>
      <w:r w:rsidR="00967D08" w:rsidRPr="00DA6B26">
        <w:t xml:space="preserve">users experience. But the underlying </w:t>
      </w:r>
      <w:r w:rsidR="00AF4FA7" w:rsidRPr="00DA6B26">
        <w:t xml:space="preserve">infrastructure and protocols are also going through consolidation as they develop. The complete end to end encryption model forces data into endpoints which </w:t>
      </w:r>
      <w:r w:rsidR="005609E9" w:rsidRPr="00DA6B26">
        <w:t xml:space="preserve">consolidates </w:t>
      </w:r>
      <w:r w:rsidR="00AF4FA7" w:rsidRPr="00DA6B26">
        <w:t xml:space="preserve">data into several companies. Furthermore, protocol standards are facilitating </w:t>
      </w:r>
      <w:r w:rsidR="002478A7" w:rsidRPr="00DA6B26">
        <w:t>this consolidation.</w:t>
      </w:r>
    </w:p>
    <w:p w14:paraId="3F071459" w14:textId="57EB6D87" w:rsidR="001A2B40" w:rsidRPr="002D4DE8" w:rsidRDefault="005609E9" w:rsidP="002D4DE8">
      <w:r w:rsidRPr="00DA6B26">
        <w:t>The QUIC protocol is an example of the</w:t>
      </w:r>
      <w:r w:rsidR="001A2B40" w:rsidRPr="00DA6B26">
        <w:t xml:space="preserve"> consolidation between layers of the Internet – and not at the application layer. </w:t>
      </w:r>
      <w:r w:rsidR="00590366" w:rsidRPr="00DA6B26">
        <w:t>Designed and deployed as a transport layer protocol, it effectively replaces TCP at the network layer while also adding improved security. The result is the merging or consolidation of three layers. Q</w:t>
      </w:r>
      <w:r w:rsidR="00FC402C">
        <w:t>UIC</w:t>
      </w:r>
      <w:r w:rsidR="00590366" w:rsidRPr="00DA6B26">
        <w:t xml:space="preserve"> should improve efficiency and delivery of applications, but also forces </w:t>
      </w:r>
      <w:r w:rsidR="002475A2" w:rsidRPr="00DA6B26">
        <w:t xml:space="preserve">all data to be managed at the endpoint, which in this case is a browser, making it more difficult to manage traffic at the network layer. </w:t>
      </w:r>
    </w:p>
    <w:p w14:paraId="2CE93CF4" w14:textId="5F5C1270" w:rsidR="00DA2991" w:rsidRPr="00E7765A" w:rsidRDefault="00DA2991" w:rsidP="00DA2991">
      <w:pPr>
        <w:pStyle w:val="Heading1"/>
        <w:rPr>
          <w:lang w:eastAsia="en-GB"/>
        </w:rPr>
      </w:pPr>
      <w:bookmarkStart w:id="74" w:name="_Toc55203022"/>
      <w:r w:rsidRPr="00E7765A">
        <w:rPr>
          <w:lang w:eastAsia="en-GB"/>
        </w:rPr>
        <w:t>Overarching Issues Related to Consolidation</w:t>
      </w:r>
      <w:bookmarkEnd w:id="74"/>
    </w:p>
    <w:p w14:paraId="57CED0C8" w14:textId="5861ABD9" w:rsidR="00DA2991" w:rsidRPr="00E7765A" w:rsidRDefault="00DA2991" w:rsidP="00DA2991">
      <w:pPr>
        <w:pStyle w:val="Heading2"/>
        <w:rPr>
          <w:szCs w:val="24"/>
          <w:lang w:eastAsia="en-GB"/>
        </w:rPr>
      </w:pPr>
      <w:bookmarkStart w:id="75" w:name="_Toc55203023"/>
      <w:r w:rsidRPr="005609E9">
        <w:rPr>
          <w:rFonts w:eastAsia="Times New Roman" w:cstheme="minorHAnsi"/>
          <w:szCs w:val="24"/>
          <w:lang w:eastAsia="en-GB"/>
        </w:rPr>
        <w:t>Technical</w:t>
      </w:r>
      <w:bookmarkEnd w:id="75"/>
      <w:r w:rsidRPr="00E7765A">
        <w:rPr>
          <w:szCs w:val="24"/>
          <w:lang w:eastAsia="en-GB"/>
        </w:rPr>
        <w:t xml:space="preserve"> </w:t>
      </w:r>
    </w:p>
    <w:p w14:paraId="408260EA" w14:textId="0626DF49" w:rsidR="00DA2991" w:rsidRDefault="00DA2991" w:rsidP="00DA2991">
      <w:pPr>
        <w:rPr>
          <w:lang w:eastAsia="en-GB"/>
        </w:rPr>
      </w:pPr>
      <w:r w:rsidRPr="00E7765A">
        <w:rPr>
          <w:lang w:eastAsia="en-GB"/>
        </w:rPr>
        <w:t xml:space="preserve">Consolidation has led to the development of a few, large Internet companies which consumers are using, as mentioned above. But consolidation also has led to the development of a protocols which are developed and used by these few, large Internet companies to control traffic flow and data capture as well. </w:t>
      </w:r>
    </w:p>
    <w:p w14:paraId="169B05CC" w14:textId="58D0EF25" w:rsidR="00F16FBB" w:rsidRDefault="007B266C" w:rsidP="00DA2991">
      <w:pPr>
        <w:rPr>
          <w:lang w:eastAsia="en-GB"/>
        </w:rPr>
      </w:pPr>
      <w:r>
        <w:rPr>
          <w:lang w:eastAsia="en-GB"/>
        </w:rPr>
        <w:lastRenderedPageBreak/>
        <w:t>Overarching t</w:t>
      </w:r>
      <w:r w:rsidR="009D7C1D">
        <w:rPr>
          <w:lang w:eastAsia="en-GB"/>
        </w:rPr>
        <w:t xml:space="preserve">echnical issues </w:t>
      </w:r>
      <w:r w:rsidR="00121345">
        <w:rPr>
          <w:lang w:eastAsia="en-GB"/>
        </w:rPr>
        <w:t>related to consolidation include</w:t>
      </w:r>
      <w:r>
        <w:rPr>
          <w:lang w:eastAsia="en-GB"/>
        </w:rPr>
        <w:t xml:space="preserve"> an over-reliance on one or two entities and a handful of protocols</w:t>
      </w:r>
      <w:r w:rsidR="00DC7239">
        <w:rPr>
          <w:lang w:eastAsia="en-GB"/>
        </w:rPr>
        <w:t>.</w:t>
      </w:r>
      <w:r w:rsidR="00805AE7">
        <w:rPr>
          <w:lang w:eastAsia="en-GB"/>
        </w:rPr>
        <w:t xml:space="preserve"> Large stakeholders who have developed and implemented these protocols control the rollout of upgraded versions without competition of even knowledge of it due to the lack of diversity in the market.</w:t>
      </w:r>
    </w:p>
    <w:p w14:paraId="6273476A" w14:textId="25A82272" w:rsidR="00805AE7" w:rsidRPr="00E7765A" w:rsidRDefault="00805AE7" w:rsidP="00DA2991">
      <w:pPr>
        <w:rPr>
          <w:lang w:eastAsia="en-GB"/>
        </w:rPr>
      </w:pPr>
      <w:r>
        <w:rPr>
          <w:lang w:eastAsia="en-GB"/>
        </w:rPr>
        <w:t>For example, 80% of the web browser market is held by two browsers: Chrome and Safari. Chrome alone accounts for 65% of the mar</w:t>
      </w:r>
      <w:r w:rsidR="001154EB">
        <w:rPr>
          <w:lang w:eastAsia="en-GB"/>
        </w:rPr>
        <w:t xml:space="preserve">ket overall. The makers of Chrome and Safari, Google and Mozilla, have dominated the development of protocols recently and the development QUIC, </w:t>
      </w:r>
      <w:proofErr w:type="spellStart"/>
      <w:r w:rsidR="001154EB">
        <w:rPr>
          <w:lang w:eastAsia="en-GB"/>
        </w:rPr>
        <w:t>DoH</w:t>
      </w:r>
      <w:proofErr w:type="spellEnd"/>
      <w:r w:rsidR="001154EB">
        <w:rPr>
          <w:lang w:eastAsia="en-GB"/>
        </w:rPr>
        <w:t xml:space="preserve"> and TLS.</w:t>
      </w:r>
    </w:p>
    <w:p w14:paraId="4B02594A" w14:textId="122F0A00" w:rsidR="00005021" w:rsidRDefault="00DA2991" w:rsidP="00DA2991">
      <w:pPr>
        <w:rPr>
          <w:lang w:eastAsia="en-GB"/>
        </w:rPr>
      </w:pPr>
      <w:r w:rsidRPr="00E7765A">
        <w:rPr>
          <w:lang w:eastAsia="en-GB"/>
        </w:rPr>
        <w:t xml:space="preserve">“Did the IETF create a better internet when it approved </w:t>
      </w:r>
      <w:proofErr w:type="spellStart"/>
      <w:r w:rsidRPr="00E7765A">
        <w:rPr>
          <w:lang w:eastAsia="en-GB"/>
        </w:rPr>
        <w:t>DoH</w:t>
      </w:r>
      <w:proofErr w:type="spellEnd"/>
      <w:r w:rsidRPr="00E7765A">
        <w:rPr>
          <w:lang w:eastAsia="en-GB"/>
        </w:rPr>
        <w:t xml:space="preserve">? There’s a lot of disagreement about that, but what has upset many is that </w:t>
      </w:r>
      <w:proofErr w:type="spellStart"/>
      <w:r w:rsidRPr="00E7765A">
        <w:rPr>
          <w:lang w:eastAsia="en-GB"/>
        </w:rPr>
        <w:t>DoH</w:t>
      </w:r>
      <w:proofErr w:type="spellEnd"/>
      <w:r w:rsidRPr="00E7765A">
        <w:rPr>
          <w:lang w:eastAsia="en-GB"/>
        </w:rPr>
        <w:t xml:space="preserve"> was a surprise — the IETF </w:t>
      </w:r>
      <w:proofErr w:type="spellStart"/>
      <w:r w:rsidRPr="00E7765A">
        <w:rPr>
          <w:lang w:eastAsia="en-GB"/>
        </w:rPr>
        <w:t>standardised</w:t>
      </w:r>
      <w:proofErr w:type="spellEnd"/>
      <w:r w:rsidRPr="00E7765A">
        <w:rPr>
          <w:lang w:eastAsia="en-GB"/>
        </w:rPr>
        <w:t xml:space="preserve"> it without consulting some who it was likely to affect</w:t>
      </w:r>
      <w:r w:rsidR="00BA4163">
        <w:rPr>
          <w:lang w:eastAsia="en-GB"/>
        </w:rPr>
        <w:t>,” it says in RFC 8890</w:t>
      </w:r>
      <w:r w:rsidR="00BD1B65">
        <w:rPr>
          <w:lang w:eastAsia="en-GB"/>
        </w:rPr>
        <w:t xml:space="preserve"> [1</w:t>
      </w:r>
      <w:r w:rsidR="00BA4163">
        <w:rPr>
          <w:lang w:eastAsia="en-GB"/>
        </w:rPr>
        <w:t>2</w:t>
      </w:r>
      <w:r w:rsidR="00BD1B65">
        <w:rPr>
          <w:lang w:eastAsia="en-GB"/>
        </w:rPr>
        <w:t>]</w:t>
      </w:r>
      <w:r w:rsidRPr="00E7765A">
        <w:rPr>
          <w:lang w:eastAsia="en-GB"/>
        </w:rPr>
        <w:t xml:space="preserve"> </w:t>
      </w:r>
      <w:r w:rsidR="00BA4163">
        <w:rPr>
          <w:lang w:eastAsia="en-GB"/>
        </w:rPr>
        <w:t>However, there</w:t>
      </w:r>
      <w:r w:rsidR="00005021">
        <w:rPr>
          <w:lang w:eastAsia="en-GB"/>
        </w:rPr>
        <w:t xml:space="preserve"> </w:t>
      </w:r>
      <w:r w:rsidR="00BA4163">
        <w:rPr>
          <w:lang w:eastAsia="en-GB"/>
        </w:rPr>
        <w:t>w</w:t>
      </w:r>
      <w:r w:rsidR="00005021">
        <w:rPr>
          <w:lang w:eastAsia="en-GB"/>
        </w:rPr>
        <w:t xml:space="preserve">as </w:t>
      </w:r>
      <w:r w:rsidR="00BA4163">
        <w:rPr>
          <w:lang w:eastAsia="en-GB"/>
        </w:rPr>
        <w:t>little</w:t>
      </w:r>
      <w:r w:rsidR="00005021">
        <w:rPr>
          <w:lang w:eastAsia="en-GB"/>
        </w:rPr>
        <w:t xml:space="preserve"> multistakeholder consultation and discussion</w:t>
      </w:r>
      <w:r w:rsidR="00BA4163">
        <w:rPr>
          <w:lang w:eastAsia="en-GB"/>
        </w:rPr>
        <w:t xml:space="preserve"> </w:t>
      </w:r>
      <w:r w:rsidR="00005021">
        <w:rPr>
          <w:lang w:eastAsia="en-GB"/>
        </w:rPr>
        <w:t xml:space="preserve">prior to the adoption of </w:t>
      </w:r>
      <w:proofErr w:type="spellStart"/>
      <w:r w:rsidR="00005021">
        <w:rPr>
          <w:lang w:eastAsia="en-GB"/>
        </w:rPr>
        <w:t>DoH</w:t>
      </w:r>
      <w:proofErr w:type="spellEnd"/>
      <w:r w:rsidR="00005021">
        <w:rPr>
          <w:lang w:eastAsia="en-GB"/>
        </w:rPr>
        <w:t xml:space="preserve">. This was more of a rapid </w:t>
      </w:r>
      <w:r w:rsidR="008D47C9">
        <w:rPr>
          <w:lang w:eastAsia="en-GB"/>
        </w:rPr>
        <w:t xml:space="preserve">development and deployment </w:t>
      </w:r>
      <w:r w:rsidR="00BA4163">
        <w:rPr>
          <w:lang w:eastAsia="en-GB"/>
        </w:rPr>
        <w:t xml:space="preserve">process, </w:t>
      </w:r>
      <w:r w:rsidR="008D47C9">
        <w:rPr>
          <w:lang w:eastAsia="en-GB"/>
        </w:rPr>
        <w:t>without the market driving the use cases and uptake.</w:t>
      </w:r>
    </w:p>
    <w:p w14:paraId="20F6E81D" w14:textId="1EAE2D27" w:rsidR="006D45E0" w:rsidRPr="00E7765A" w:rsidRDefault="00DA2991" w:rsidP="00DA2991">
      <w:pPr>
        <w:pStyle w:val="Heading2"/>
        <w:rPr>
          <w:szCs w:val="24"/>
          <w:lang w:eastAsia="en-GB"/>
        </w:rPr>
      </w:pPr>
      <w:bookmarkStart w:id="76" w:name="_Toc55203024"/>
      <w:r w:rsidRPr="00E7765A">
        <w:rPr>
          <w:szCs w:val="24"/>
          <w:lang w:eastAsia="en-GB"/>
        </w:rPr>
        <w:t>Economic</w:t>
      </w:r>
      <w:bookmarkEnd w:id="76"/>
    </w:p>
    <w:p w14:paraId="342B8C91" w14:textId="49FACB58" w:rsidR="00D04D9D" w:rsidRPr="00E7765A" w:rsidRDefault="00173E4B" w:rsidP="00D04D9D">
      <w:pPr>
        <w:rPr>
          <w:lang w:eastAsia="en-GB"/>
        </w:rPr>
      </w:pPr>
      <w:r w:rsidRPr="00E7765A">
        <w:rPr>
          <w:lang w:eastAsia="en-GB"/>
        </w:rPr>
        <w:t xml:space="preserve">According to the Internet Society’s 2019 report </w:t>
      </w:r>
      <w:r w:rsidRPr="00E7765A">
        <w:rPr>
          <w:i/>
          <w:iCs/>
          <w:lang w:eastAsia="en-GB"/>
        </w:rPr>
        <w:t>Consolidation In the Internet Economy</w:t>
      </w:r>
      <w:r w:rsidR="00D04D9D" w:rsidRPr="00E7765A">
        <w:rPr>
          <w:rStyle w:val="EndnoteReference"/>
          <w:lang w:eastAsia="en-GB"/>
        </w:rPr>
        <w:t xml:space="preserve"> </w:t>
      </w:r>
      <w:r w:rsidR="0078701F" w:rsidRPr="00E7765A">
        <w:rPr>
          <w:lang w:eastAsia="en-GB"/>
        </w:rPr>
        <w:t>the Internet economy</w:t>
      </w:r>
      <w:r w:rsidR="00D04D9D" w:rsidRPr="00E7765A">
        <w:rPr>
          <w:lang w:eastAsia="en-GB"/>
        </w:rPr>
        <w:t xml:space="preserve"> is broadly defined as, “…economic activities that either support the Internet or are fundamentally dependent on the Internet’s existence.”</w:t>
      </w:r>
      <w:r w:rsidR="00BA4163">
        <w:rPr>
          <w:rStyle w:val="FootnoteReference"/>
          <w:lang w:eastAsia="en-GB"/>
        </w:rPr>
        <w:t xml:space="preserve"> </w:t>
      </w:r>
      <w:r w:rsidR="00BA4163">
        <w:rPr>
          <w:lang w:eastAsia="en-GB"/>
        </w:rPr>
        <w:t xml:space="preserve">[13] </w:t>
      </w:r>
      <w:r w:rsidR="00CF3E46" w:rsidRPr="00E7765A">
        <w:rPr>
          <w:lang w:eastAsia="en-GB"/>
        </w:rPr>
        <w:t xml:space="preserve">Internet applications, service infrastructure and access </w:t>
      </w:r>
      <w:r w:rsidR="0078701F" w:rsidRPr="00E7765A">
        <w:rPr>
          <w:lang w:eastAsia="en-GB"/>
        </w:rPr>
        <w:t>provision are the primary three areas of economic activities on the Internet.</w:t>
      </w:r>
    </w:p>
    <w:p w14:paraId="086E4739" w14:textId="5EAF1E06" w:rsidR="00C86F86" w:rsidRPr="00E7765A" w:rsidRDefault="00C86F86" w:rsidP="008E28C0">
      <w:pPr>
        <w:rPr>
          <w:lang w:eastAsia="en-GB"/>
        </w:rPr>
      </w:pPr>
      <w:r w:rsidRPr="00E7765A">
        <w:rPr>
          <w:lang w:eastAsia="en-GB"/>
        </w:rPr>
        <w:t>One focus of consolidation is around the</w:t>
      </w:r>
      <w:r w:rsidR="007D4054" w:rsidRPr="00E7765A">
        <w:rPr>
          <w:lang w:eastAsia="en-GB"/>
        </w:rPr>
        <w:t xml:space="preserve"> </w:t>
      </w:r>
      <w:r w:rsidRPr="00E7765A">
        <w:rPr>
          <w:lang w:eastAsia="en-GB"/>
        </w:rPr>
        <w:t>concentration of power – consumer, technical and financial – into a handful of large Internet companies. The first point of engagement with any of these companies, including Facebook and Google, is through consumer applications.</w:t>
      </w:r>
      <w:r w:rsidR="008D47C9">
        <w:rPr>
          <w:lang w:eastAsia="en-GB"/>
        </w:rPr>
        <w:t xml:space="preserve"> The ability to easily understand consolidation at an application layer, because of the widespread and common use of Facebook and Google, has caused the focus of consolidation and anti-competitive issue</w:t>
      </w:r>
      <w:r w:rsidR="00625079">
        <w:rPr>
          <w:lang w:eastAsia="en-GB"/>
        </w:rPr>
        <w:t xml:space="preserve">s from policy makers and politicians to be at the application layer. </w:t>
      </w:r>
    </w:p>
    <w:p w14:paraId="19C134A6" w14:textId="1A11AF2C" w:rsidR="00D97608" w:rsidRPr="00E7765A" w:rsidRDefault="00625079" w:rsidP="00D97608">
      <w:pPr>
        <w:rPr>
          <w:lang w:eastAsia="en-GB"/>
        </w:rPr>
      </w:pPr>
      <w:r>
        <w:rPr>
          <w:lang w:eastAsia="en-GB"/>
        </w:rPr>
        <w:t>However, c</w:t>
      </w:r>
      <w:r w:rsidR="00D97608" w:rsidRPr="00E7765A">
        <w:rPr>
          <w:lang w:eastAsia="en-GB"/>
        </w:rPr>
        <w:t>onsolidation doesn’t always have its downsides. Consolidation allows for economies of scale, investment in infrastructure and the ability for small and medium enterprises to buy and use services, like cloud storage, content distribution networks and security technology, without having to build them from the ground up ever</w:t>
      </w:r>
      <w:r w:rsidR="00B6362B" w:rsidRPr="00E7765A">
        <w:rPr>
          <w:lang w:eastAsia="en-GB"/>
        </w:rPr>
        <w:t>y</w:t>
      </w:r>
      <w:r w:rsidR="00D97608" w:rsidRPr="00E7765A">
        <w:rPr>
          <w:lang w:eastAsia="en-GB"/>
        </w:rPr>
        <w:t xml:space="preserve"> time. However, the lack of market diversity </w:t>
      </w:r>
      <w:r w:rsidR="00D97608" w:rsidRPr="00E7765A">
        <w:rPr>
          <w:lang w:eastAsia="en-GB"/>
        </w:rPr>
        <w:lastRenderedPageBreak/>
        <w:t xml:space="preserve">means a lack of competition which, in turn means a lack of innovation and a lack of consumer choice. </w:t>
      </w:r>
    </w:p>
    <w:p w14:paraId="0B0BEEF3" w14:textId="27E2A6C8" w:rsidR="00D97608" w:rsidRPr="00E7765A" w:rsidRDefault="00D97608" w:rsidP="00D04D9D">
      <w:pPr>
        <w:rPr>
          <w:lang w:eastAsia="en-GB"/>
        </w:rPr>
      </w:pPr>
      <w:r w:rsidRPr="00E7765A">
        <w:rPr>
          <w:lang w:eastAsia="en-GB"/>
        </w:rPr>
        <w:t xml:space="preserve">Amazon offers affordable cloud services and Cloudflare is one of only a handful of companies that are content </w:t>
      </w:r>
      <w:r w:rsidR="00E52D5E">
        <w:rPr>
          <w:lang w:eastAsia="en-GB"/>
        </w:rPr>
        <w:t>delivery</w:t>
      </w:r>
      <w:r w:rsidR="00E52D5E" w:rsidRPr="00E7765A">
        <w:rPr>
          <w:lang w:eastAsia="en-GB"/>
        </w:rPr>
        <w:t xml:space="preserve"> </w:t>
      </w:r>
      <w:r w:rsidRPr="00E7765A">
        <w:rPr>
          <w:lang w:eastAsia="en-GB"/>
        </w:rPr>
        <w:t>networks</w:t>
      </w:r>
      <w:r w:rsidR="00625079">
        <w:rPr>
          <w:lang w:eastAsia="en-GB"/>
        </w:rPr>
        <w:t xml:space="preserve"> at a large scale</w:t>
      </w:r>
      <w:r w:rsidRPr="00E7765A">
        <w:rPr>
          <w:lang w:eastAsia="en-GB"/>
        </w:rPr>
        <w:t>.</w:t>
      </w:r>
      <w:r w:rsidR="00625079">
        <w:rPr>
          <w:lang w:eastAsia="en-GB"/>
        </w:rPr>
        <w:t xml:space="preserve"> So large, in fact, that a substantial amount of Internet traffic transits through </w:t>
      </w:r>
      <w:r w:rsidR="00E52D5E">
        <w:rPr>
          <w:lang w:eastAsia="en-GB"/>
        </w:rPr>
        <w:t>Cloudflare’s servers, though there are many thousands of small CDNs.</w:t>
      </w:r>
      <w:r w:rsidRPr="00E7765A">
        <w:rPr>
          <w:lang w:eastAsia="en-GB"/>
        </w:rPr>
        <w:t xml:space="preserve"> Rather than each and every Internet application company create their own storage and content </w:t>
      </w:r>
      <w:r w:rsidR="00E52D5E">
        <w:rPr>
          <w:lang w:eastAsia="en-GB"/>
        </w:rPr>
        <w:t>delivery</w:t>
      </w:r>
      <w:r w:rsidR="00E52D5E" w:rsidRPr="00E7765A">
        <w:rPr>
          <w:lang w:eastAsia="en-GB"/>
        </w:rPr>
        <w:t xml:space="preserve"> </w:t>
      </w:r>
      <w:r w:rsidRPr="00E7765A">
        <w:rPr>
          <w:lang w:eastAsia="en-GB"/>
        </w:rPr>
        <w:t xml:space="preserve">network, it is easier and more affordable to outsource both to other companies. </w:t>
      </w:r>
      <w:r w:rsidR="00E52D5E">
        <w:rPr>
          <w:lang w:eastAsia="en-GB"/>
        </w:rPr>
        <w:t>Because of the cost of CDNs at scale,</w:t>
      </w:r>
      <w:r w:rsidRPr="00E7765A">
        <w:rPr>
          <w:lang w:eastAsia="en-GB"/>
        </w:rPr>
        <w:t xml:space="preserve"> few companies offer these services</w:t>
      </w:r>
      <w:r w:rsidR="00E52D5E">
        <w:rPr>
          <w:lang w:eastAsia="en-GB"/>
        </w:rPr>
        <w:t xml:space="preserve">. </w:t>
      </w:r>
      <w:r w:rsidR="00AE49FB">
        <w:rPr>
          <w:lang w:eastAsia="en-GB"/>
        </w:rPr>
        <w:t xml:space="preserve"> </w:t>
      </w:r>
    </w:p>
    <w:p w14:paraId="1B070637" w14:textId="03EF3ECB" w:rsidR="00DA2991" w:rsidRPr="00E7765A" w:rsidRDefault="00FA1B1D" w:rsidP="00FA1B1D">
      <w:pPr>
        <w:rPr>
          <w:lang w:eastAsia="en-GB"/>
        </w:rPr>
      </w:pPr>
      <w:r w:rsidRPr="00E7765A">
        <w:rPr>
          <w:lang w:eastAsia="en-GB"/>
        </w:rPr>
        <w:t>The market should be a regulating factor in consolidation. However,</w:t>
      </w:r>
      <w:r w:rsidR="00F51FE4" w:rsidRPr="00E7765A">
        <w:rPr>
          <w:lang w:eastAsia="en-GB"/>
        </w:rPr>
        <w:t xml:space="preserve"> n</w:t>
      </w:r>
      <w:r w:rsidR="00DA2991" w:rsidRPr="00E7765A">
        <w:rPr>
          <w:lang w:eastAsia="en-GB"/>
        </w:rPr>
        <w:t>ew entrants and competition in a market creates options for consumers that potentially pulls them away from popular websites and applications. When this is no longer viable, regulation and anti-trust measures can intervene to remedy a consolidated market which is tending towards or has achieved monopoly status. Legal and regulatory intervention, however, tends to create its own set of issues as seen through several decades of EU intervention in big tech starting with Microsoft in 2004.  Unintended consequences with regulatory or legal intervention may skew the market even further.</w:t>
      </w:r>
    </w:p>
    <w:p w14:paraId="120F3420" w14:textId="207D6BE1" w:rsidR="00DA2991" w:rsidRPr="00E7765A" w:rsidRDefault="00DA2991" w:rsidP="00DA2991">
      <w:pPr>
        <w:pStyle w:val="Heading2"/>
        <w:rPr>
          <w:szCs w:val="24"/>
          <w:lang w:eastAsia="en-GB"/>
        </w:rPr>
      </w:pPr>
      <w:bookmarkStart w:id="77" w:name="_Toc55203025"/>
      <w:r w:rsidRPr="00E7765A">
        <w:rPr>
          <w:szCs w:val="24"/>
          <w:lang w:eastAsia="en-GB"/>
        </w:rPr>
        <w:t>Security</w:t>
      </w:r>
      <w:bookmarkEnd w:id="77"/>
    </w:p>
    <w:p w14:paraId="5E60E5F1" w14:textId="5F4B3DB0" w:rsidR="00DA2991" w:rsidRPr="00E7765A" w:rsidRDefault="00DA2991" w:rsidP="00DA2991">
      <w:pPr>
        <w:rPr>
          <w:lang w:eastAsia="en-GB"/>
        </w:rPr>
      </w:pPr>
      <w:r w:rsidRPr="00E7765A">
        <w:rPr>
          <w:lang w:eastAsia="en-GB"/>
        </w:rPr>
        <w:t>Consolidation of protocol development which has facilitated the secure, end to end encryption of information going over networks in recent years. New technologies such as DNS-over-HTTPS (</w:t>
      </w:r>
      <w:proofErr w:type="spellStart"/>
      <w:r w:rsidRPr="00E7765A">
        <w:rPr>
          <w:lang w:eastAsia="en-GB"/>
        </w:rPr>
        <w:t>DoH</w:t>
      </w:r>
      <w:proofErr w:type="spellEnd"/>
      <w:r w:rsidRPr="00E7765A">
        <w:rPr>
          <w:lang w:eastAsia="en-GB"/>
        </w:rPr>
        <w:t xml:space="preserve">) and DNS-over-TLS (DoT) </w:t>
      </w:r>
      <w:proofErr w:type="spellStart"/>
      <w:r w:rsidRPr="00E7765A">
        <w:rPr>
          <w:lang w:eastAsia="en-GB"/>
        </w:rPr>
        <w:t>standardised</w:t>
      </w:r>
      <w:proofErr w:type="spellEnd"/>
      <w:r w:rsidRPr="00E7765A">
        <w:rPr>
          <w:lang w:eastAsia="en-GB"/>
        </w:rPr>
        <w:t xml:space="preserve"> through the IETF process allows for confidential look up of DNS queries. However, it has forced updates onto many DNS servers and operating systems. This change in the look up process is forcing the technology to develop in a linear way which has narrowed the ability for companies and small industries to do DNS look ups without updating out of date hardware and software, thereby disenfranchising developing countries and smaller companies without big budgets. This is a form or market consolidation based on development choices by several large companies.</w:t>
      </w:r>
    </w:p>
    <w:p w14:paraId="7B26A498" w14:textId="3E1E05DC" w:rsidR="00CF59FD" w:rsidRPr="00E7765A" w:rsidRDefault="00DA2991" w:rsidP="00847A84">
      <w:r w:rsidRPr="00E7765A">
        <w:rPr>
          <w:lang w:eastAsia="en-GB"/>
        </w:rPr>
        <w:t xml:space="preserve">The development of these protocols, while providing increased privacy and addressing issues concerning government surveillance, have forced other unintended consequences which is promoting consolidation. </w:t>
      </w:r>
    </w:p>
    <w:p w14:paraId="5EC2B8AB" w14:textId="77777777" w:rsidR="00CF59FD" w:rsidRPr="00E7765A" w:rsidRDefault="00CF59FD" w:rsidP="00CF59FD">
      <w:pPr>
        <w:pStyle w:val="Heading1"/>
        <w:rPr>
          <w:lang w:eastAsia="en-GB"/>
        </w:rPr>
      </w:pPr>
      <w:bookmarkStart w:id="78" w:name="_Toc55203026"/>
      <w:r w:rsidRPr="00E7765A">
        <w:rPr>
          <w:lang w:eastAsia="en-GB"/>
        </w:rPr>
        <w:lastRenderedPageBreak/>
        <w:t>Implications of Consolidation on Internet Architecture</w:t>
      </w:r>
      <w:bookmarkEnd w:id="78"/>
    </w:p>
    <w:p w14:paraId="6F335F12" w14:textId="77777777" w:rsidR="00CF59FD" w:rsidRPr="00E7765A" w:rsidRDefault="00CF59FD" w:rsidP="00CF59FD">
      <w:pPr>
        <w:pStyle w:val="Heading2"/>
        <w:rPr>
          <w:szCs w:val="24"/>
          <w:lang w:eastAsia="en-GB"/>
        </w:rPr>
      </w:pPr>
      <w:bookmarkStart w:id="79" w:name="_Toc55203027"/>
      <w:r w:rsidRPr="00E7765A">
        <w:rPr>
          <w:szCs w:val="24"/>
          <w:lang w:eastAsia="en-GB"/>
        </w:rPr>
        <w:t>The Changing Architecture of the Internet</w:t>
      </w:r>
      <w:bookmarkEnd w:id="79"/>
    </w:p>
    <w:p w14:paraId="20D32569" w14:textId="77777777" w:rsidR="00CF59FD" w:rsidRPr="00E7765A" w:rsidRDefault="00CF59FD" w:rsidP="00CF59FD">
      <w:pPr>
        <w:rPr>
          <w:lang w:eastAsia="en-GB"/>
        </w:rPr>
      </w:pPr>
      <w:r w:rsidRPr="00E7765A">
        <w:rPr>
          <w:lang w:eastAsia="en-GB"/>
        </w:rPr>
        <w:t>The phenomenon of consolidation may be in the eyes of the beholder. A government may see market failure or a need for regulation. A civil society advocate may see it from the point of view of privacy or free speech. For the purposes of this draft we view it from the perspective of the underlying architecture of the public Internet.</w:t>
      </w:r>
    </w:p>
    <w:p w14:paraId="5F4EE7F6" w14:textId="77777777" w:rsidR="00CF59FD" w:rsidRPr="00E7765A" w:rsidRDefault="00CF59FD" w:rsidP="00CF59FD">
      <w:pPr>
        <w:rPr>
          <w:lang w:eastAsia="en-GB"/>
        </w:rPr>
      </w:pPr>
      <w:r w:rsidRPr="00E7765A">
        <w:rPr>
          <w:lang w:eastAsia="en-GB"/>
        </w:rPr>
        <w:t>Consolidation in the Internet’s architecture is not a new development. The approach of providing intermediaries to deliver service or content rather than the more traditional end-to-end approach has been in place for more than a decade. However, it is possible to argue that the architecture of the Internet has changed dramatically in the last decade.</w:t>
      </w:r>
    </w:p>
    <w:p w14:paraId="7125B8C2" w14:textId="52F9B874" w:rsidR="00CF59FD" w:rsidRPr="00E7765A" w:rsidRDefault="002D4DE8" w:rsidP="00CF59FD">
      <w:pPr>
        <w:rPr>
          <w:lang w:eastAsia="en-GB"/>
        </w:rPr>
      </w:pPr>
      <w:r>
        <w:rPr>
          <w:lang w:eastAsia="en-GB"/>
        </w:rPr>
        <w:t>The</w:t>
      </w:r>
      <w:r w:rsidR="00CF59FD" w:rsidRPr="00E7765A">
        <w:rPr>
          <w:lang w:eastAsia="en-GB"/>
        </w:rPr>
        <w:t xml:space="preserve"> architecture of the Internet is always changing. New services, applications and content mean that the market creates new ways to deliver them. Consolidation clearly has economic, social and policy issues, but it is important to understand how consolidation affects the underlying architecture of the Internet. The impact of intermediaries on architecture is often not obvious.</w:t>
      </w:r>
    </w:p>
    <w:p w14:paraId="4F2DD600" w14:textId="77777777" w:rsidR="00CF59FD" w:rsidRPr="00E7765A" w:rsidRDefault="00CF59FD" w:rsidP="00CF59FD">
      <w:pPr>
        <w:rPr>
          <w:lang w:eastAsia="en-GB"/>
        </w:rPr>
      </w:pPr>
      <w:r w:rsidRPr="00E7765A">
        <w:rPr>
          <w:lang w:eastAsia="en-GB"/>
        </w:rPr>
        <w:t>The use of intermediaries in the Internet’s architecture may include the use of third parties to provide services, applications or content. In the early days of the Web, this was evident when rendering a web page that included content from multiple sources. In today’s Internet the intermediaries are not so obvious. Authentication servers, content distribution networks, certificate authorities, malicious content protection and DNS resolution services are all examples of tools provided to the Internet by intermediaries – often without the knowledge or approval of both endpoints.</w:t>
      </w:r>
    </w:p>
    <w:p w14:paraId="2C778AA7" w14:textId="6326F8EF" w:rsidR="00CF59FD" w:rsidRPr="00E7765A" w:rsidRDefault="00CF59FD" w:rsidP="00CF59FD">
      <w:pPr>
        <w:rPr>
          <w:lang w:eastAsia="en-GB"/>
        </w:rPr>
      </w:pPr>
      <w:r w:rsidRPr="00E7765A">
        <w:rPr>
          <w:lang w:eastAsia="en-GB"/>
        </w:rPr>
        <w:t>Having intermediaries embedded in the architecture is a different effect from having them embedded in the service structure. The domination by a few companies of the content and application layer is largely an economic effect of scale.</w:t>
      </w:r>
      <w:r w:rsidR="00847A84">
        <w:rPr>
          <w:lang w:eastAsia="en-GB"/>
        </w:rPr>
        <w:t xml:space="preserve"> </w:t>
      </w:r>
      <w:r w:rsidRPr="00E7765A">
        <w:rPr>
          <w:lang w:eastAsia="en-GB"/>
        </w:rPr>
        <w:t>On the other hand, there is a prevalent belief that the Internet puts intelligence at the edge. While that may have been true in the past, it is hard to argue that this is a feature of the contemporary Internet.</w:t>
      </w:r>
    </w:p>
    <w:p w14:paraId="010EFB8B" w14:textId="77777777" w:rsidR="00CF59FD" w:rsidRPr="00E7765A" w:rsidRDefault="00CF59FD" w:rsidP="00CF59FD">
      <w:pPr>
        <w:rPr>
          <w:lang w:eastAsia="en-GB"/>
        </w:rPr>
      </w:pPr>
      <w:r w:rsidRPr="00E7765A">
        <w:rPr>
          <w:lang w:eastAsia="en-GB"/>
        </w:rPr>
        <w:t xml:space="preserve">There is a suggestion that the network simply provides for the transport of data. There are almost no network connections like that in today’s Internet.  A consumer’s view of the Internet is limited by unseen intermediaries of many types – some delivering positive </w:t>
      </w:r>
      <w:r w:rsidRPr="00E7765A">
        <w:rPr>
          <w:lang w:eastAsia="en-GB"/>
        </w:rPr>
        <w:lastRenderedPageBreak/>
        <w:t xml:space="preserve">services, others not. In either case, a consumer on the Internet seldom makes choices about those intermediaries: they are simply part of the fabric that makes up the Internet. </w:t>
      </w:r>
    </w:p>
    <w:p w14:paraId="36D4B2ED" w14:textId="77777777" w:rsidR="00CF59FD" w:rsidRPr="00E7765A" w:rsidRDefault="00CF59FD" w:rsidP="00CF59FD">
      <w:pPr>
        <w:rPr>
          <w:lang w:eastAsia="en-GB"/>
        </w:rPr>
      </w:pPr>
      <w:r w:rsidRPr="00E7765A">
        <w:rPr>
          <w:lang w:eastAsia="en-GB"/>
        </w:rPr>
        <w:t xml:space="preserve">It is into just consolidation from the perspective of a consumer. Almost </w:t>
      </w:r>
      <w:proofErr w:type="gramStart"/>
      <w:r w:rsidRPr="00E7765A">
        <w:rPr>
          <w:lang w:eastAsia="en-GB"/>
        </w:rPr>
        <w:t>all important</w:t>
      </w:r>
      <w:proofErr w:type="gramEnd"/>
      <w:r w:rsidRPr="00E7765A">
        <w:rPr>
          <w:lang w:eastAsia="en-GB"/>
        </w:rPr>
        <w:t xml:space="preserve"> parts of the architecture have been affected by consolidation: DNS resolution, access service, transit provision, content distribution and authorization. Consolidation in these areas has a direct effect on engineering and protocol design.</w:t>
      </w:r>
    </w:p>
    <w:p w14:paraId="18E1071E" w14:textId="3669C87C" w:rsidR="00CF59FD" w:rsidRDefault="00CF59FD" w:rsidP="00CF59FD">
      <w:pPr>
        <w:pStyle w:val="Heading2"/>
        <w:rPr>
          <w:szCs w:val="24"/>
          <w:lang w:eastAsia="en-GB"/>
        </w:rPr>
      </w:pPr>
      <w:bookmarkStart w:id="80" w:name="_Toc55203028"/>
      <w:r w:rsidRPr="00E7765A">
        <w:rPr>
          <w:szCs w:val="24"/>
          <w:lang w:eastAsia="en-GB"/>
        </w:rPr>
        <w:t>The End-to-End Principle Redux</w:t>
      </w:r>
      <w:bookmarkEnd w:id="80"/>
    </w:p>
    <w:p w14:paraId="133D20C8" w14:textId="1117B8C3" w:rsidR="00CF59FD" w:rsidRDefault="00CF59FD" w:rsidP="00CF59FD">
      <w:pPr>
        <w:rPr>
          <w:lang w:eastAsia="en-GB"/>
        </w:rPr>
      </w:pPr>
      <w:r>
        <w:rPr>
          <w:lang w:eastAsia="en-GB"/>
        </w:rPr>
        <w:t>The end-to-end principle is the idea that reliability and trustworthiness reside at the end nodes of networks rather than in the network itself. In other words, the idea was that the network itself was dumb and intelligence was at the edge or end. However</w:t>
      </w:r>
      <w:r w:rsidR="00D55ABF">
        <w:rPr>
          <w:lang w:eastAsia="en-GB"/>
        </w:rPr>
        <w:t>, Internet architecture is evolving in such a way that this principle is changing.</w:t>
      </w:r>
    </w:p>
    <w:p w14:paraId="5617D015" w14:textId="5D81E823" w:rsidR="00D55ABF" w:rsidRDefault="00D55ABF" w:rsidP="00CF59FD">
      <w:pPr>
        <w:rPr>
          <w:lang w:eastAsia="en-GB"/>
        </w:rPr>
      </w:pPr>
      <w:r>
        <w:rPr>
          <w:lang w:eastAsia="en-GB"/>
        </w:rPr>
        <w:t xml:space="preserve">Networks and the devices on the networks are acting as access consolidators. </w:t>
      </w:r>
      <w:r w:rsidR="00F01BA8">
        <w:rPr>
          <w:lang w:eastAsia="en-GB"/>
        </w:rPr>
        <w:t xml:space="preserve">For example, </w:t>
      </w:r>
      <w:r>
        <w:rPr>
          <w:lang w:eastAsia="en-GB"/>
        </w:rPr>
        <w:t>5G will allow for different services, systems and use cases at a very specific level. Network slicing in 5G will concentrate services like video on demand into concentrated – and consolidation – areas on a network</w:t>
      </w:r>
      <w:r w:rsidR="00015838">
        <w:rPr>
          <w:lang w:eastAsia="en-GB"/>
        </w:rPr>
        <w:t>. [14]</w:t>
      </w:r>
    </w:p>
    <w:p w14:paraId="36207598" w14:textId="1DA211FA" w:rsidR="008D6B95" w:rsidRDefault="00D55ABF" w:rsidP="008D6B95">
      <w:pPr>
        <w:rPr>
          <w:lang w:eastAsia="en-GB"/>
        </w:rPr>
      </w:pPr>
      <w:r>
        <w:rPr>
          <w:lang w:eastAsia="en-GB"/>
        </w:rPr>
        <w:t>Another change is how the layers of the Internet, as discussed in</w:t>
      </w:r>
      <w:r w:rsidR="008D6B95">
        <w:rPr>
          <w:lang w:eastAsia="en-GB"/>
        </w:rPr>
        <w:t xml:space="preserve"> the QUIC example, is consolidating. Differentiation among layers is fading fast with the development of applications which require network access and control.</w:t>
      </w:r>
    </w:p>
    <w:p w14:paraId="6D985712" w14:textId="2815B491" w:rsidR="008D6B95" w:rsidRDefault="008D6B95" w:rsidP="008D6B95">
      <w:pPr>
        <w:rPr>
          <w:lang w:eastAsia="en-GB"/>
        </w:rPr>
      </w:pPr>
      <w:r>
        <w:rPr>
          <w:lang w:eastAsia="en-GB"/>
        </w:rPr>
        <w:t>Rapidly, the end-to-end principle is becoming the edge-to-edge principle. But the important part of this is the network is not dumb. Data processing, storage and highly evolved services (including custom data and metadata processing at the edge) means that the ‘dumb’ network is no longer dumb.</w:t>
      </w:r>
    </w:p>
    <w:p w14:paraId="311942B4" w14:textId="76413317" w:rsidR="00CF59FD" w:rsidRPr="00E7765A" w:rsidRDefault="0079406A" w:rsidP="0079406A">
      <w:pPr>
        <w:rPr>
          <w:lang w:eastAsia="en-GB"/>
        </w:rPr>
      </w:pPr>
      <w:r w:rsidRPr="00E7765A">
        <w:rPr>
          <w:lang w:eastAsia="en-GB"/>
        </w:rPr>
        <w:t>If the number of organizations that provide those “network services” that we rely upon is small, our dependence is higher. In extreme cases of engineering, we put ourselves at risk of engineering a single point of failure</w:t>
      </w:r>
      <w:r>
        <w:rPr>
          <w:lang w:eastAsia="en-GB"/>
        </w:rPr>
        <w:t xml:space="preserve">. But </w:t>
      </w:r>
      <w:proofErr w:type="gramStart"/>
      <w:r>
        <w:rPr>
          <w:lang w:eastAsia="en-GB"/>
        </w:rPr>
        <w:t>also</w:t>
      </w:r>
      <w:proofErr w:type="gramEnd"/>
      <w:r>
        <w:rPr>
          <w:lang w:eastAsia="en-GB"/>
        </w:rPr>
        <w:t xml:space="preserve"> if </w:t>
      </w:r>
      <w:proofErr w:type="spellStart"/>
      <w:r>
        <w:rPr>
          <w:lang w:eastAsia="en-GB"/>
        </w:rPr>
        <w:t>organisations</w:t>
      </w:r>
      <w:proofErr w:type="spellEnd"/>
      <w:r>
        <w:rPr>
          <w:lang w:eastAsia="en-GB"/>
        </w:rPr>
        <w:t xml:space="preserve"> can’t and won’t enter the market, the market is left with very few options and choices. </w:t>
      </w:r>
      <w:r w:rsidR="00CF59FD" w:rsidRPr="00E7765A">
        <w:rPr>
          <w:lang w:eastAsia="en-GB"/>
        </w:rPr>
        <w:t>If the number of organizations that provide those “network services” that we rely upon is small, our dependence is higher. In extreme cases of engineering, we put ourselves at risk of engineering a single point of failure.</w:t>
      </w:r>
    </w:p>
    <w:p w14:paraId="0DF15E47" w14:textId="27A46009" w:rsidR="00CF59FD" w:rsidRDefault="0079406A" w:rsidP="00DA6B26">
      <w:pPr>
        <w:rPr>
          <w:lang w:eastAsia="en-GB"/>
        </w:rPr>
      </w:pPr>
      <w:r>
        <w:rPr>
          <w:lang w:eastAsia="en-GB"/>
        </w:rPr>
        <w:lastRenderedPageBreak/>
        <w:t>The</w:t>
      </w:r>
      <w:r w:rsidR="00CF59FD" w:rsidRPr="00E7765A">
        <w:rPr>
          <w:lang w:eastAsia="en-GB"/>
        </w:rPr>
        <w:t xml:space="preserve"> trend toward </w:t>
      </w:r>
      <w:r>
        <w:rPr>
          <w:lang w:eastAsia="en-GB"/>
        </w:rPr>
        <w:t xml:space="preserve">highly specific and concentrated processing, </w:t>
      </w:r>
      <w:r w:rsidR="00CF59FD" w:rsidRPr="00E7765A">
        <w:rPr>
          <w:lang w:eastAsia="en-GB"/>
        </w:rPr>
        <w:t xml:space="preserve">as well as </w:t>
      </w:r>
      <w:r>
        <w:rPr>
          <w:lang w:eastAsia="en-GB"/>
        </w:rPr>
        <w:t xml:space="preserve">the drive for highly </w:t>
      </w:r>
      <w:proofErr w:type="spellStart"/>
      <w:r>
        <w:rPr>
          <w:lang w:eastAsia="en-GB"/>
        </w:rPr>
        <w:t>customised</w:t>
      </w:r>
      <w:proofErr w:type="spellEnd"/>
      <w:r w:rsidR="00CF59FD" w:rsidRPr="00E7765A">
        <w:rPr>
          <w:lang w:eastAsia="en-GB"/>
        </w:rPr>
        <w:t xml:space="preserve"> applications and services will drive the Internet away from an end-to-end principle</w:t>
      </w:r>
      <w:r>
        <w:rPr>
          <w:lang w:eastAsia="en-GB"/>
        </w:rPr>
        <w:t xml:space="preserve">. This will create not a network of networks, but a mesh. </w:t>
      </w:r>
      <w:r w:rsidR="00CF59FD" w:rsidRPr="00E7765A">
        <w:rPr>
          <w:lang w:eastAsia="en-GB"/>
        </w:rPr>
        <w:t xml:space="preserve">If the mesh is dependent on a small number of very large providers through consolidation, we will have engineered a </w:t>
      </w:r>
      <w:r>
        <w:rPr>
          <w:lang w:eastAsia="en-GB"/>
        </w:rPr>
        <w:t>single source</w:t>
      </w:r>
      <w:r w:rsidR="00CF59FD" w:rsidRPr="00E7765A">
        <w:rPr>
          <w:lang w:eastAsia="en-GB"/>
        </w:rPr>
        <w:t xml:space="preserve"> of failure into the Internet.</w:t>
      </w:r>
    </w:p>
    <w:p w14:paraId="2BD1F2ED" w14:textId="179D707E" w:rsidR="003A7B62" w:rsidRPr="00E7765A" w:rsidRDefault="003A7B62" w:rsidP="003A7B62">
      <w:pPr>
        <w:pStyle w:val="Heading1"/>
        <w:rPr>
          <w:lang w:eastAsia="en-GB"/>
        </w:rPr>
      </w:pPr>
      <w:bookmarkStart w:id="81" w:name="_Toc55203029"/>
      <w:r w:rsidRPr="00E7765A">
        <w:rPr>
          <w:lang w:eastAsia="en-GB"/>
        </w:rPr>
        <w:t>Implications of Consolidation on Protocol Design</w:t>
      </w:r>
      <w:bookmarkEnd w:id="81"/>
    </w:p>
    <w:p w14:paraId="2B930A6F" w14:textId="1B4B7AB1" w:rsidR="003A7B62" w:rsidRPr="00E7765A" w:rsidRDefault="003A7B62" w:rsidP="001A4012">
      <w:pPr>
        <w:pStyle w:val="Heading2"/>
        <w:rPr>
          <w:szCs w:val="24"/>
          <w:lang w:eastAsia="en-GB"/>
        </w:rPr>
      </w:pPr>
      <w:bookmarkStart w:id="82" w:name="_Toc55203030"/>
      <w:r w:rsidRPr="00E7765A">
        <w:rPr>
          <w:szCs w:val="24"/>
          <w:lang w:eastAsia="en-GB"/>
        </w:rPr>
        <w:t xml:space="preserve">Does </w:t>
      </w:r>
      <w:r w:rsidR="005F3AB0">
        <w:rPr>
          <w:szCs w:val="24"/>
          <w:lang w:eastAsia="en-GB"/>
        </w:rPr>
        <w:t>Protocol Design</w:t>
      </w:r>
      <w:r w:rsidR="005F3AB0" w:rsidRPr="00E7765A">
        <w:rPr>
          <w:szCs w:val="24"/>
          <w:lang w:eastAsia="en-GB"/>
        </w:rPr>
        <w:t xml:space="preserve"> </w:t>
      </w:r>
      <w:r w:rsidRPr="00E7765A">
        <w:rPr>
          <w:szCs w:val="24"/>
          <w:lang w:eastAsia="en-GB"/>
        </w:rPr>
        <w:t xml:space="preserve">Really Affect </w:t>
      </w:r>
      <w:r w:rsidR="005F3AB0">
        <w:rPr>
          <w:szCs w:val="24"/>
          <w:lang w:eastAsia="en-GB"/>
        </w:rPr>
        <w:t>Consolidation</w:t>
      </w:r>
      <w:r w:rsidRPr="00E7765A">
        <w:rPr>
          <w:szCs w:val="24"/>
          <w:lang w:eastAsia="en-GB"/>
        </w:rPr>
        <w:t>?</w:t>
      </w:r>
      <w:bookmarkEnd w:id="82"/>
    </w:p>
    <w:p w14:paraId="47730622" w14:textId="086E99CD" w:rsidR="003628C6" w:rsidRPr="00E7765A" w:rsidRDefault="003628C6" w:rsidP="008E28C0">
      <w:pPr>
        <w:rPr>
          <w:lang w:eastAsia="en-GB"/>
        </w:rPr>
      </w:pPr>
      <w:r w:rsidRPr="00E7765A">
        <w:rPr>
          <w:lang w:eastAsia="en-GB"/>
        </w:rPr>
        <w:t>There is an idealized view of collaborative, multistakeholder approaches to Internet protocol development</w:t>
      </w:r>
      <w:r w:rsidR="007410B5" w:rsidRPr="00E7765A">
        <w:rPr>
          <w:lang w:eastAsia="en-GB"/>
        </w:rPr>
        <w:t xml:space="preserve"> that it is democratic </w:t>
      </w:r>
      <w:r w:rsidR="00F01BA8">
        <w:rPr>
          <w:lang w:eastAsia="en-GB"/>
        </w:rPr>
        <w:t xml:space="preserve">with </w:t>
      </w:r>
      <w:r w:rsidR="007410B5" w:rsidRPr="00E7765A">
        <w:rPr>
          <w:lang w:eastAsia="en-GB"/>
        </w:rPr>
        <w:t>all parties thinking about the greater good</w:t>
      </w:r>
      <w:r w:rsidR="005F3AB0">
        <w:rPr>
          <w:lang w:eastAsia="en-GB"/>
        </w:rPr>
        <w:t>, like in the IETF</w:t>
      </w:r>
      <w:r w:rsidR="007410B5" w:rsidRPr="00E7765A">
        <w:rPr>
          <w:lang w:eastAsia="en-GB"/>
        </w:rPr>
        <w:t>. In reality, protocol development and standards are subject to vested interests, personal approaches and commercial reali</w:t>
      </w:r>
      <w:r w:rsidR="008E28C0" w:rsidRPr="00E7765A">
        <w:rPr>
          <w:lang w:eastAsia="en-GB"/>
        </w:rPr>
        <w:t>ties.</w:t>
      </w:r>
      <w:r w:rsidR="000C5164">
        <w:rPr>
          <w:lang w:eastAsia="en-GB"/>
        </w:rPr>
        <w:t>[15]</w:t>
      </w:r>
      <w:r w:rsidR="000C5164" w:rsidRPr="00E7765A">
        <w:rPr>
          <w:lang w:eastAsia="en-GB"/>
        </w:rPr>
        <w:t xml:space="preserve"> </w:t>
      </w:r>
      <w:r w:rsidR="008E28C0" w:rsidRPr="00E7765A">
        <w:rPr>
          <w:lang w:eastAsia="en-GB"/>
        </w:rPr>
        <w:t>Developing</w:t>
      </w:r>
      <w:r w:rsidR="0043587E" w:rsidRPr="00E7765A">
        <w:rPr>
          <w:lang w:eastAsia="en-GB"/>
        </w:rPr>
        <w:t xml:space="preserve"> protocols, and standards more generally, takes time, </w:t>
      </w:r>
      <w:r w:rsidR="00627838" w:rsidRPr="00E7765A">
        <w:rPr>
          <w:lang w:eastAsia="en-GB"/>
        </w:rPr>
        <w:t xml:space="preserve">much </w:t>
      </w:r>
      <w:r w:rsidR="0043587E" w:rsidRPr="00E7765A">
        <w:rPr>
          <w:lang w:eastAsia="en-GB"/>
        </w:rPr>
        <w:t xml:space="preserve">discussion and </w:t>
      </w:r>
      <w:r w:rsidR="00627838" w:rsidRPr="00E7765A">
        <w:rPr>
          <w:lang w:eastAsia="en-GB"/>
        </w:rPr>
        <w:t xml:space="preserve">a </w:t>
      </w:r>
      <w:proofErr w:type="gramStart"/>
      <w:r w:rsidR="0043587E" w:rsidRPr="00E7765A">
        <w:rPr>
          <w:lang w:eastAsia="en-GB"/>
        </w:rPr>
        <w:t>bottom up</w:t>
      </w:r>
      <w:proofErr w:type="gramEnd"/>
      <w:r w:rsidR="0043587E" w:rsidRPr="00E7765A">
        <w:rPr>
          <w:lang w:eastAsia="en-GB"/>
        </w:rPr>
        <w:t xml:space="preserve"> approach. However, commercial </w:t>
      </w:r>
      <w:proofErr w:type="spellStart"/>
      <w:r w:rsidR="00627838" w:rsidRPr="00E7765A">
        <w:rPr>
          <w:lang w:eastAsia="en-GB"/>
        </w:rPr>
        <w:t>organisations</w:t>
      </w:r>
      <w:proofErr w:type="spellEnd"/>
      <w:r w:rsidR="00627838" w:rsidRPr="00E7765A">
        <w:rPr>
          <w:lang w:eastAsia="en-GB"/>
        </w:rPr>
        <w:t xml:space="preserve"> have different goals in the process of trying to standardize protocols. Larger </w:t>
      </w:r>
      <w:proofErr w:type="spellStart"/>
      <w:r w:rsidR="00627838" w:rsidRPr="00E7765A">
        <w:rPr>
          <w:lang w:eastAsia="en-GB"/>
        </w:rPr>
        <w:t>organisations</w:t>
      </w:r>
      <w:proofErr w:type="spellEnd"/>
      <w:r w:rsidR="00627838" w:rsidRPr="00E7765A">
        <w:rPr>
          <w:lang w:eastAsia="en-GB"/>
        </w:rPr>
        <w:t xml:space="preserve"> have more resources dedicated to protocol and standards development. Larger </w:t>
      </w:r>
      <w:proofErr w:type="spellStart"/>
      <w:r w:rsidR="00627838" w:rsidRPr="00E7765A">
        <w:rPr>
          <w:lang w:eastAsia="en-GB"/>
        </w:rPr>
        <w:t>organisations</w:t>
      </w:r>
      <w:proofErr w:type="spellEnd"/>
      <w:r w:rsidR="00627838" w:rsidRPr="00E7765A">
        <w:rPr>
          <w:lang w:eastAsia="en-GB"/>
        </w:rPr>
        <w:t xml:space="preserve"> with colleagues specifically dedicated to standards tend to have the ability to push for their proposals and their protocols. There is no coincidence that these companies are the ones that have facilitate consolidation on a commercial level and are facilitating consolidation on a protocol level.</w:t>
      </w:r>
    </w:p>
    <w:p w14:paraId="177679C0" w14:textId="0AD34EBE" w:rsidR="003A7B62" w:rsidRPr="002D4DE8" w:rsidRDefault="003A7B62" w:rsidP="002D4DE8">
      <w:pPr>
        <w:pStyle w:val="Heading2"/>
      </w:pPr>
      <w:bookmarkStart w:id="83" w:name="_Toc55203031"/>
      <w:r w:rsidRPr="002D4DE8">
        <w:t>Case Studies in Consolidation and Protocol Design</w:t>
      </w:r>
      <w:bookmarkEnd w:id="83"/>
    </w:p>
    <w:p w14:paraId="0485E901" w14:textId="77777777" w:rsidR="0012781B" w:rsidRPr="00E7765A" w:rsidRDefault="0012781B" w:rsidP="000E3D59">
      <w:pPr>
        <w:pStyle w:val="Heading3"/>
        <w:rPr>
          <w:szCs w:val="24"/>
        </w:rPr>
      </w:pPr>
      <w:bookmarkStart w:id="84" w:name="_Toc55203032"/>
      <w:r w:rsidRPr="00E7765A">
        <w:rPr>
          <w:szCs w:val="24"/>
        </w:rPr>
        <w:t>DNS over HTTPS (DOH)</w:t>
      </w:r>
      <w:bookmarkEnd w:id="84"/>
    </w:p>
    <w:p w14:paraId="287928CE" w14:textId="4B6AA7EA" w:rsidR="005522A4" w:rsidRPr="00E7765A" w:rsidRDefault="0012781B" w:rsidP="005522A4">
      <w:pPr>
        <w:spacing w:after="120"/>
      </w:pPr>
      <w:r w:rsidRPr="00E7765A">
        <w:t>The development of encrypted DNS, specifically DNS-over-HTTPS (</w:t>
      </w:r>
      <w:proofErr w:type="spellStart"/>
      <w:r w:rsidRPr="00E7765A">
        <w:t>DoH</w:t>
      </w:r>
      <w:proofErr w:type="spellEnd"/>
      <w:r w:rsidRPr="00E7765A">
        <w:t xml:space="preserve">), has been driven by a desire to show full end-to-end encryption of network connections.  The protocol </w:t>
      </w:r>
      <w:r w:rsidR="00627838" w:rsidRPr="00E7765A">
        <w:t>was</w:t>
      </w:r>
      <w:r w:rsidRPr="00E7765A">
        <w:t xml:space="preserve"> complete</w:t>
      </w:r>
      <w:r w:rsidR="00627838" w:rsidRPr="00E7765A">
        <w:t>d</w:t>
      </w:r>
      <w:r w:rsidRPr="00E7765A">
        <w:t xml:space="preserve"> and the </w:t>
      </w:r>
      <w:proofErr w:type="spellStart"/>
      <w:r w:rsidRPr="00E7765A">
        <w:t>DoH</w:t>
      </w:r>
      <w:proofErr w:type="spellEnd"/>
      <w:r w:rsidRPr="00E7765A">
        <w:t xml:space="preserve"> working group</w:t>
      </w:r>
      <w:r w:rsidR="005522A4">
        <w:rPr>
          <w:rStyle w:val="FootnoteReference"/>
        </w:rPr>
        <w:t xml:space="preserve"> </w:t>
      </w:r>
      <w:r w:rsidRPr="00E7765A">
        <w:t>wound up in March 2020 despite the absence of both resolver discovery and selection mechanisms</w:t>
      </w:r>
      <w:r w:rsidR="00627838" w:rsidRPr="00E7765A">
        <w:t>. This may be addressed in the future.</w:t>
      </w:r>
      <w:r w:rsidR="005522A4">
        <w:t>[16]</w:t>
      </w:r>
    </w:p>
    <w:p w14:paraId="191FA54E" w14:textId="66AC196F" w:rsidR="0012781B" w:rsidRPr="00E7765A" w:rsidRDefault="00627838" w:rsidP="0012781B">
      <w:pPr>
        <w:spacing w:after="120"/>
      </w:pPr>
      <w:r w:rsidRPr="00E7765A">
        <w:t>Client</w:t>
      </w:r>
      <w:r w:rsidR="0012781B" w:rsidRPr="00E7765A">
        <w:t xml:space="preserve"> software is developing with interim discovery solutions which almost always </w:t>
      </w:r>
      <w:proofErr w:type="spellStart"/>
      <w:r w:rsidR="0012781B" w:rsidRPr="00E7765A">
        <w:t>favour</w:t>
      </w:r>
      <w:r w:rsidR="00460432" w:rsidRPr="00E7765A">
        <w:t>ing</w:t>
      </w:r>
      <w:proofErr w:type="spellEnd"/>
      <w:r w:rsidR="0012781B" w:rsidRPr="00E7765A">
        <w:t xml:space="preserve"> the large, cloud-based resolver operators.  This is leading to a situation where users are being presented with a very small number of pre-configured resolver options irrespective of their location – in some client software as few as three or four options may be presented</w:t>
      </w:r>
      <w:r w:rsidR="005522A4">
        <w:t>.</w:t>
      </w:r>
      <w:r w:rsidR="003F3926">
        <w:t xml:space="preserve"> </w:t>
      </w:r>
      <w:r w:rsidR="005522A4">
        <w:t>[17]</w:t>
      </w:r>
      <w:r w:rsidR="003F3926">
        <w:t xml:space="preserve"> </w:t>
      </w:r>
      <w:r w:rsidR="000C18D9" w:rsidRPr="00E7765A">
        <w:t xml:space="preserve">Currently, there are many thousands of servers operating without </w:t>
      </w:r>
      <w:proofErr w:type="spellStart"/>
      <w:r w:rsidR="000C18D9" w:rsidRPr="00E7765A">
        <w:t>DoH</w:t>
      </w:r>
      <w:proofErr w:type="spellEnd"/>
      <w:r w:rsidR="000C18D9" w:rsidRPr="00E7765A">
        <w:t>.</w:t>
      </w:r>
    </w:p>
    <w:p w14:paraId="6E155FD3" w14:textId="1AED95CD" w:rsidR="0012781B" w:rsidRPr="00E7765A" w:rsidRDefault="005522A4" w:rsidP="003F3926">
      <w:pPr>
        <w:spacing w:after="120"/>
      </w:pPr>
      <w:r>
        <w:lastRenderedPageBreak/>
        <w:t>It is likely that most of the</w:t>
      </w:r>
      <w:r w:rsidR="0012781B" w:rsidRPr="00E7765A">
        <w:t xml:space="preserve"> DNS traffic will be consolidated onto a handful of global operators</w:t>
      </w:r>
      <w:r>
        <w:t xml:space="preserve">, if </w:t>
      </w:r>
      <w:r w:rsidR="0072768F">
        <w:t xml:space="preserve">multiple options for discovery mechanisms are not developed. </w:t>
      </w:r>
      <w:r w:rsidR="0012781B" w:rsidRPr="00E7765A">
        <w:t>The impact that such a loss of diversity of providers</w:t>
      </w:r>
      <w:r w:rsidR="003F3926">
        <w:t xml:space="preserve"> </w:t>
      </w:r>
      <w:r w:rsidR="0012781B" w:rsidRPr="00E7765A">
        <w:t>may have on the long-term resilience of DNS should not be underestimated</w:t>
      </w:r>
      <w:r w:rsidR="003F3926">
        <w:t>. [18]</w:t>
      </w:r>
      <w:r w:rsidR="0012781B" w:rsidRPr="00E7765A">
        <w:t xml:space="preserve"> Nor should the attractiveness of these potential network chokepoints to attack be overlooked</w:t>
      </w:r>
      <w:r w:rsidR="00140B8C" w:rsidRPr="00E7765A">
        <w:t xml:space="preserve"> either to access consolidated data or launch an attack.</w:t>
      </w:r>
    </w:p>
    <w:p w14:paraId="2DD08231" w14:textId="2AB95292" w:rsidR="0012781B" w:rsidRPr="00E7765A" w:rsidRDefault="0044050D" w:rsidP="000E3D59">
      <w:pPr>
        <w:spacing w:after="120"/>
      </w:pPr>
      <w:r>
        <w:t xml:space="preserve">By </w:t>
      </w:r>
      <w:r w:rsidR="0012781B" w:rsidRPr="00E7765A">
        <w:t xml:space="preserve">routing the DNS over HTTPS, it becomes much easier to track user activity through the use of cookies.  Therefore a protocol that was developed to enhance user privacy and security could actually undermine both: privacy through the use of cookies and security by consolidating DNS traffic onto far fewer resolver operators that are far more attractive targets for malicious actors of various types.  </w:t>
      </w:r>
    </w:p>
    <w:p w14:paraId="331F5157" w14:textId="77777777" w:rsidR="0012781B" w:rsidRPr="00E7765A" w:rsidRDefault="0012781B" w:rsidP="000E3D59">
      <w:pPr>
        <w:pStyle w:val="Heading3"/>
        <w:rPr>
          <w:szCs w:val="24"/>
        </w:rPr>
      </w:pPr>
      <w:bookmarkStart w:id="85" w:name="_Toc55203033"/>
      <w:r w:rsidRPr="00E7765A">
        <w:rPr>
          <w:szCs w:val="24"/>
        </w:rPr>
        <w:t>Encrypted Server Name Indication (</w:t>
      </w:r>
      <w:proofErr w:type="spellStart"/>
      <w:r w:rsidRPr="00E7765A">
        <w:rPr>
          <w:szCs w:val="24"/>
        </w:rPr>
        <w:t>eSNI</w:t>
      </w:r>
      <w:proofErr w:type="spellEnd"/>
      <w:r w:rsidRPr="00E7765A">
        <w:rPr>
          <w:szCs w:val="24"/>
        </w:rPr>
        <w:t>)</w:t>
      </w:r>
      <w:bookmarkEnd w:id="85"/>
      <w:r w:rsidRPr="00E7765A">
        <w:rPr>
          <w:szCs w:val="24"/>
        </w:rPr>
        <w:t xml:space="preserve"> </w:t>
      </w:r>
    </w:p>
    <w:p w14:paraId="538051A4" w14:textId="6A7348CD" w:rsidR="0012781B" w:rsidRPr="00E7765A" w:rsidRDefault="0012781B" w:rsidP="0012781B">
      <w:pPr>
        <w:spacing w:after="120"/>
      </w:pPr>
      <w:r w:rsidRPr="00E7765A">
        <w:t xml:space="preserve">Options to encrypt the Server Name Indication (SNI) have been explored </w:t>
      </w:r>
      <w:r w:rsidR="00DC5BA7" w:rsidRPr="00E7765A">
        <w:t xml:space="preserve">in </w:t>
      </w:r>
      <w:r w:rsidR="009115CA" w:rsidRPr="00E7765A">
        <w:t>the TLS</w:t>
      </w:r>
      <w:r w:rsidRPr="00E7765A">
        <w:t xml:space="preserve"> working group but to date it has not been possible to develop a solution without shortcomings.  This flaw in the encrypted SNI (</w:t>
      </w:r>
      <w:proofErr w:type="spellStart"/>
      <w:r w:rsidRPr="00E7765A">
        <w:t>eSNI</w:t>
      </w:r>
      <w:proofErr w:type="spellEnd"/>
      <w:r w:rsidRPr="00E7765A">
        <w:t xml:space="preserve">) options under evaluation required a rethink in the approach being taken.  </w:t>
      </w:r>
    </w:p>
    <w:p w14:paraId="7CC8F503" w14:textId="5291DD52" w:rsidR="0012781B" w:rsidRDefault="0012781B" w:rsidP="0012781B">
      <w:pPr>
        <w:spacing w:after="120"/>
      </w:pPr>
      <w:r w:rsidRPr="00E7765A">
        <w:t>The solution now proposed, Encrypted Client Hello (ECH, previously called ECHO) assumes that private origins will co-locate with or hide behind a provider (CDN, application server etc.) which can protect SNIs for all of the domains that it hosts.</w:t>
      </w:r>
      <w:r w:rsidR="0044050D">
        <w:t>[19]</w:t>
      </w:r>
      <w:r w:rsidRPr="00E7765A">
        <w:t xml:space="preserve">  Whilst there is logic in this approach, the consequence is that the would-be standard encourages further consolidation of data to aid privacy.  What it does not appear to consider is the attractiveness of this larger data pool to an attacker, compared with more dispersed solutions.  </w:t>
      </w:r>
    </w:p>
    <w:p w14:paraId="60FCAEF5" w14:textId="4170C2EC" w:rsidR="002A6DD0" w:rsidRDefault="002A6DD0" w:rsidP="002A6DD0">
      <w:pPr>
        <w:pStyle w:val="Heading3"/>
      </w:pPr>
      <w:bookmarkStart w:id="86" w:name="_Toc55203034"/>
      <w:r>
        <w:t>Privacy Pass</w:t>
      </w:r>
      <w:bookmarkEnd w:id="86"/>
    </w:p>
    <w:p w14:paraId="4656599C" w14:textId="79B8926E" w:rsidR="002D4DE8" w:rsidRDefault="002D4DE8" w:rsidP="002D4DE8">
      <w:r w:rsidRPr="009D1829">
        <w:t>The Privacy Pass protocol provides a set of cross-domain   authorization tokens that protect the client's anonymity in message   exchanges with a server.  This allows clients to communicate an   attestation of a previously authenticated server action, without   having to reauthenticate manually.  The tokens retain anonymity in   the sense that the act of revealing them cannot be linked back to the session where they were initially issued.</w:t>
      </w:r>
    </w:p>
    <w:p w14:paraId="340A82A5" w14:textId="6008A2B1" w:rsidR="002D4DE8" w:rsidRPr="009D1829" w:rsidRDefault="002D4DE8" w:rsidP="002D4DE8">
      <w:r w:rsidRPr="009D1829">
        <w:t>For Privacy Pass to succeed clients must be able to acquire tokens that they can later redeem with greater privacy and anonymity. This document does not discuss the goals of privacy or anonymity. Instead, it identifies a problem related to the upper bound in number of servers that affects the Privacy Pass ecosystem.</w:t>
      </w:r>
    </w:p>
    <w:p w14:paraId="1242B4AF" w14:textId="2C6666EE" w:rsidR="002D4DE8" w:rsidRPr="009D1829" w:rsidRDefault="002D4DE8" w:rsidP="002D4DE8">
      <w:r w:rsidRPr="009D1829">
        <w:lastRenderedPageBreak/>
        <w:t>“</w:t>
      </w:r>
      <w:r>
        <w:t>S</w:t>
      </w:r>
      <w:r w:rsidRPr="009D1829">
        <w:t>erver centralization” is the strict limit or upper bound in the number of servers available from which a client can acquire a token for later redemption.</w:t>
      </w:r>
    </w:p>
    <w:p w14:paraId="241A5A28" w14:textId="1FB6C9C0" w:rsidR="002D4DE8" w:rsidRPr="009D1829" w:rsidRDefault="002D4DE8" w:rsidP="002D4DE8">
      <w:r w:rsidRPr="009D1829">
        <w:t xml:space="preserve">The architecture draft </w:t>
      </w:r>
      <w:r>
        <w:t xml:space="preserve">for Privacy Pass </w:t>
      </w:r>
      <w:r w:rsidRPr="009D1829">
        <w:t>specifies an upper limit of four for this upper bound.</w:t>
      </w:r>
    </w:p>
    <w:p w14:paraId="1DF2BBB1" w14:textId="1320EB6F" w:rsidR="002A6DD0" w:rsidRPr="002A6DD0" w:rsidRDefault="002D4DE8" w:rsidP="002D4DE8">
      <w:r>
        <w:t>An</w:t>
      </w:r>
      <w:r w:rsidRPr="009D1829">
        <w:t xml:space="preserve"> upper bound to available Privacy Pass servers creates architectural, engineering and practical problems for the deployment of the protocol. Any successful deployment of Privacy Pass must find mitigations for these problems.</w:t>
      </w:r>
    </w:p>
    <w:p w14:paraId="52BBF388" w14:textId="69352D52" w:rsidR="00DA3A8C" w:rsidRDefault="00DA3A8C" w:rsidP="00DA3A8C">
      <w:pPr>
        <w:pStyle w:val="Heading1"/>
        <w:rPr>
          <w:lang w:eastAsia="en-GB"/>
        </w:rPr>
      </w:pPr>
      <w:bookmarkStart w:id="87" w:name="_Toc55203035"/>
      <w:r w:rsidRPr="00E7765A">
        <w:rPr>
          <w:lang w:eastAsia="en-GB"/>
        </w:rPr>
        <w:t>Actions for the IETF</w:t>
      </w:r>
      <w:bookmarkEnd w:id="87"/>
    </w:p>
    <w:p w14:paraId="38188B51" w14:textId="69963B73" w:rsidR="00F01BA8" w:rsidRDefault="00695F3F" w:rsidP="00F01BA8">
      <w:pPr>
        <w:rPr>
          <w:lang w:eastAsia="en-GB"/>
        </w:rPr>
      </w:pPr>
      <w:r>
        <w:rPr>
          <w:lang w:eastAsia="en-GB"/>
        </w:rPr>
        <w:t>This document proposes a set of concrete actions</w:t>
      </w:r>
      <w:r w:rsidR="00CC74BE">
        <w:rPr>
          <w:lang w:eastAsia="en-GB"/>
        </w:rPr>
        <w:t>:</w:t>
      </w:r>
    </w:p>
    <w:p w14:paraId="4373A788" w14:textId="282F5D54" w:rsidR="00695F3F" w:rsidRDefault="00B36DF1" w:rsidP="00F01BA8">
      <w:pPr>
        <w:rPr>
          <w:lang w:eastAsia="en-GB"/>
        </w:rPr>
      </w:pPr>
      <w:r>
        <w:rPr>
          <w:lang w:eastAsia="en-GB"/>
        </w:rPr>
        <w:t>1]</w:t>
      </w:r>
      <w:r w:rsidR="00695F3F">
        <w:rPr>
          <w:lang w:eastAsia="en-GB"/>
        </w:rPr>
        <w:t xml:space="preserve"> using MAPRG in the IRTF to attempt to establish metrics for consolidation. The goal would be to attempt to gain consensus on measurements for consolidation and a mechanism for </w:t>
      </w:r>
      <w:r>
        <w:rPr>
          <w:lang w:eastAsia="en-GB"/>
        </w:rPr>
        <w:t>gathering those metrics over time to answer the question of how much and how quickly the Internet is consolidating.</w:t>
      </w:r>
    </w:p>
    <w:p w14:paraId="0561F422" w14:textId="77777777" w:rsidR="00B36DF1" w:rsidRDefault="00B36DF1" w:rsidP="00F01BA8">
      <w:pPr>
        <w:rPr>
          <w:lang w:eastAsia="en-GB"/>
        </w:rPr>
      </w:pPr>
      <w:r>
        <w:rPr>
          <w:lang w:eastAsia="en-GB"/>
        </w:rPr>
        <w:t>2] encouraging the consideration of consolidation in protocol design either through the requirement of a new section in RFCs that addresses consolidation or thorough guidance to area director reviews of documents in IETF Last Call.</w:t>
      </w:r>
    </w:p>
    <w:p w14:paraId="403FEE6B" w14:textId="4A04084C" w:rsidR="00B36DF1" w:rsidRDefault="00B36DF1" w:rsidP="00F01BA8">
      <w:pPr>
        <w:rPr>
          <w:lang w:eastAsia="en-GB"/>
        </w:rPr>
      </w:pPr>
      <w:r>
        <w:rPr>
          <w:lang w:eastAsia="en-GB"/>
        </w:rPr>
        <w:t>3] a new IAB workshop on the Implications of Consolidation on Protocol Design with the goal of encouraging position papers from a variety of stakeholders in the protocol design and implementation process.</w:t>
      </w:r>
    </w:p>
    <w:p w14:paraId="2C1EA97C" w14:textId="77777777" w:rsidR="007B25E2" w:rsidRDefault="00B36DF1" w:rsidP="00B36DF1">
      <w:pPr>
        <w:rPr>
          <w:lang w:eastAsia="en-GB"/>
        </w:rPr>
      </w:pPr>
      <w:r>
        <w:rPr>
          <w:lang w:eastAsia="en-GB"/>
        </w:rPr>
        <w:t>4] potentially expanding the human rights review process for protocols to include examination of individual protocol design on markets, enterprises and society.</w:t>
      </w:r>
    </w:p>
    <w:p w14:paraId="75B72273" w14:textId="37394BD3" w:rsidR="006F6F19" w:rsidRPr="00E7765A" w:rsidRDefault="006F6F19" w:rsidP="007B25E2">
      <w:pPr>
        <w:pStyle w:val="Heading1"/>
      </w:pPr>
      <w:bookmarkStart w:id="88" w:name="_Toc55203036"/>
      <w:r w:rsidRPr="00E7765A">
        <w:t>Security Considerations</w:t>
      </w:r>
      <w:bookmarkEnd w:id="88"/>
    </w:p>
    <w:p w14:paraId="6D95EA9C" w14:textId="145055D3" w:rsidR="00466238" w:rsidRPr="00E7765A" w:rsidRDefault="00466238" w:rsidP="00695F3F">
      <w:r>
        <w:t>While this document does not describe a specific protocol, it does discuss the evolving architecture of the Internet. Changes to the Internet’s architecture have direct and indirect implications for the Internet’s threat model. In another draft [</w:t>
      </w:r>
      <w:proofErr w:type="gramStart"/>
      <w:r w:rsidR="00A078AD">
        <w:t>20]</w:t>
      </w:r>
      <w:r>
        <w:t>REFERENCE</w:t>
      </w:r>
      <w:proofErr w:type="gramEnd"/>
      <w:r>
        <w:t>, we discuss how the evolution of the Internet has changed the threat model.  Specifically, the changes to the end-to-end model (see section 4.2 above) have inserted new interfaces which must be reflected in security considerations for new protocols.</w:t>
      </w:r>
    </w:p>
    <w:p w14:paraId="7D205F8A" w14:textId="77777777" w:rsidR="00055923" w:rsidRPr="00E7765A" w:rsidRDefault="00055923" w:rsidP="00055923">
      <w:pPr>
        <w:pStyle w:val="Heading1"/>
      </w:pPr>
      <w:bookmarkStart w:id="89" w:name="_Toc55203037"/>
      <w:r w:rsidRPr="00E7765A">
        <w:lastRenderedPageBreak/>
        <w:t>IANA Considerations</w:t>
      </w:r>
      <w:bookmarkEnd w:id="89"/>
    </w:p>
    <w:p w14:paraId="78E32293" w14:textId="14A4540C" w:rsidR="00055923" w:rsidRPr="00E7765A" w:rsidRDefault="0040101D" w:rsidP="00B016B1">
      <w:pPr>
        <w:rPr>
          <w:rFonts w:eastAsia="Times New Roman"/>
        </w:rPr>
      </w:pPr>
      <w:r w:rsidRPr="00E7765A">
        <w:rPr>
          <w:rFonts w:eastAsia="Times New Roman"/>
        </w:rPr>
        <w:t>This memo contains no instructions or requests for IANA. The authors continue to appreciate the efforts of IANA staff in support of the IETF.</w:t>
      </w:r>
    </w:p>
    <w:p w14:paraId="3CB26AD2" w14:textId="77777777" w:rsidR="001E3E79" w:rsidRPr="00E7765A" w:rsidRDefault="001E3E79" w:rsidP="001E3E79">
      <w:pPr>
        <w:pStyle w:val="Heading1"/>
      </w:pPr>
      <w:bookmarkStart w:id="90" w:name="_Toc55203038"/>
      <w:r w:rsidRPr="00E7765A">
        <w:t>Conclusions</w:t>
      </w:r>
      <w:bookmarkEnd w:id="90"/>
    </w:p>
    <w:p w14:paraId="23B8D93A" w14:textId="1F369F2F" w:rsidR="001E3E79" w:rsidRPr="00E7765A" w:rsidRDefault="00F51E8A" w:rsidP="001E3E79">
      <w:r>
        <w:t>This document seeks to rekindle and restart the discussion on consolidation. As argued above, Internet consolidation is happen</w:t>
      </w:r>
      <w:r w:rsidR="00C8527D">
        <w:t>ing</w:t>
      </w:r>
      <w:r>
        <w:t xml:space="preserve"> at different places and different layers of the Internet. Though there has been interest in the </w:t>
      </w:r>
      <w:r w:rsidR="00C8527D">
        <w:t>Internet consolidation in the past, now is the time to start the discussions again.</w:t>
      </w:r>
    </w:p>
    <w:p w14:paraId="05723EDF" w14:textId="4035EE27" w:rsidR="002E1F5F" w:rsidRPr="00E7765A" w:rsidRDefault="002E1F5F" w:rsidP="001E3E79">
      <w:pPr>
        <w:pStyle w:val="Heading1"/>
      </w:pPr>
      <w:bookmarkStart w:id="91" w:name="_Toc55203039"/>
      <w:r w:rsidRPr="00E7765A">
        <w:t>References</w:t>
      </w:r>
      <w:bookmarkEnd w:id="91"/>
    </w:p>
    <w:p w14:paraId="61253B02" w14:textId="77777777" w:rsidR="002E1F5F" w:rsidRPr="00E7765A" w:rsidRDefault="002E1F5F" w:rsidP="001E3E79">
      <w:pPr>
        <w:pStyle w:val="Heading2"/>
        <w:rPr>
          <w:szCs w:val="24"/>
        </w:rPr>
      </w:pPr>
      <w:bookmarkStart w:id="92" w:name="_Toc55203040"/>
      <w:r w:rsidRPr="00E7765A">
        <w:rPr>
          <w:szCs w:val="24"/>
        </w:rPr>
        <w:t>Informative References</w:t>
      </w:r>
      <w:bookmarkEnd w:id="92"/>
    </w:p>
    <w:p w14:paraId="6574596B" w14:textId="638FD584" w:rsidR="00922EDD" w:rsidRDefault="00922EDD" w:rsidP="009D01AB">
      <w:pPr>
        <w:pStyle w:val="RFCReferences"/>
      </w:pPr>
      <w:r w:rsidRPr="00922EDD">
        <w:rPr>
          <w:rFonts w:eastAsia="Times New Roman"/>
          <w:color w:val="000000"/>
          <w:lang w:val="en-GB"/>
        </w:rPr>
        <w:t>Considerations on Internet Consolidation and the Internet Architecture [draft-arkko-iab-internet-consolidation-02]</w:t>
      </w:r>
      <w:r w:rsidR="00C51296">
        <w:rPr>
          <w:rFonts w:eastAsia="Times New Roman"/>
          <w:color w:val="000000"/>
          <w:lang w:val="en-GB"/>
        </w:rPr>
        <w:t>.</w:t>
      </w:r>
      <w:r w:rsidRPr="00922EDD">
        <w:rPr>
          <w:rFonts w:eastAsia="Times New Roman"/>
          <w:color w:val="000000"/>
          <w:lang w:val="en-GB"/>
        </w:rPr>
        <w:t xml:space="preserve"> </w:t>
      </w:r>
    </w:p>
    <w:p w14:paraId="74DB5917" w14:textId="3E0F1470" w:rsidR="002E1F5F" w:rsidRDefault="00C51296" w:rsidP="009D01AB">
      <w:pPr>
        <w:pStyle w:val="RFCReferences"/>
      </w:pPr>
      <w:r>
        <w:t>IBID</w:t>
      </w:r>
    </w:p>
    <w:p w14:paraId="52B31A2B" w14:textId="04FEE9F5" w:rsidR="00F75C8B" w:rsidRDefault="00C51296" w:rsidP="00F75C8B">
      <w:pPr>
        <w:pStyle w:val="RFCReferences"/>
      </w:pPr>
      <w:r w:rsidRPr="00C51296">
        <w:rPr>
          <w:i/>
          <w:iCs/>
        </w:rPr>
        <w:t xml:space="preserve">Investigation of Competition in Digital Markets, </w:t>
      </w:r>
      <w:r w:rsidRPr="00C51296">
        <w:t>Subcommittee on Antitrust, Commercial and Administrative Law of the Committee on the Judiciary, United States House of Representatives, 6 October 2020.</w:t>
      </w:r>
    </w:p>
    <w:p w14:paraId="1B0EA568" w14:textId="797868A5" w:rsidR="00001320" w:rsidRDefault="00001320" w:rsidP="00F75C8B">
      <w:pPr>
        <w:pStyle w:val="RFCReferences"/>
      </w:pPr>
      <w:r w:rsidRPr="00001320">
        <w:rPr>
          <w:rFonts w:eastAsia="Times New Roman"/>
          <w:color w:val="000000" w:themeColor="text1"/>
          <w:lang w:val="en-GB"/>
        </w:rPr>
        <w:t>Design Expectations vs. Deployment Reality in Protocol Development Workshop 2019</w:t>
      </w:r>
      <w:r>
        <w:rPr>
          <w:rFonts w:eastAsia="Times New Roman"/>
          <w:color w:val="000000" w:themeColor="text1"/>
          <w:lang w:val="en-GB"/>
        </w:rPr>
        <w:t>, Intern Architecture Board</w:t>
      </w:r>
      <w:r w:rsidRPr="00001320">
        <w:rPr>
          <w:rFonts w:eastAsia="Times New Roman"/>
          <w:color w:val="000000" w:themeColor="text1"/>
          <w:lang w:val="en-GB"/>
        </w:rPr>
        <w:t xml:space="preserve"> </w:t>
      </w:r>
      <w:hyperlink r:id="rId8" w:history="1">
        <w:r w:rsidRPr="000A5A46">
          <w:rPr>
            <w:rStyle w:val="Hyperlink"/>
          </w:rPr>
          <w:t>https://www.iab.org/activities/workshops/dedr-workshop/position-papers/</w:t>
        </w:r>
      </w:hyperlink>
      <w:r>
        <w:t xml:space="preserve"> </w:t>
      </w:r>
    </w:p>
    <w:p w14:paraId="6ADDC682" w14:textId="39FF87EF" w:rsidR="00F75C8B" w:rsidRPr="00F75C8B" w:rsidRDefault="00F75C8B" w:rsidP="00F75C8B">
      <w:pPr>
        <w:pStyle w:val="RFCReferences"/>
      </w:pPr>
      <w:proofErr w:type="spellStart"/>
      <w:r>
        <w:t>Centralised</w:t>
      </w:r>
      <w:proofErr w:type="spellEnd"/>
      <w:r>
        <w:t xml:space="preserve"> Architecture in Internet Infrastructure [</w:t>
      </w:r>
      <w:r w:rsidRPr="00F75C8B">
        <w:rPr>
          <w:lang w:val="en-GB"/>
        </w:rPr>
        <w:t>draft-arkko-arch-infrastructure-centralisation-00</w:t>
      </w:r>
      <w:r>
        <w:rPr>
          <w:lang w:val="en-GB"/>
        </w:rPr>
        <w:t>].</w:t>
      </w:r>
    </w:p>
    <w:p w14:paraId="71F09B7C" w14:textId="7A23447D" w:rsidR="00F75C8B" w:rsidRPr="005E6497" w:rsidRDefault="00F75C8B" w:rsidP="00F75C8B">
      <w:pPr>
        <w:pStyle w:val="RFCReferences"/>
      </w:pPr>
      <w:r>
        <w:rPr>
          <w:lang w:val="en-GB"/>
        </w:rPr>
        <w:t>IBID page 5.</w:t>
      </w:r>
    </w:p>
    <w:p w14:paraId="360762E0" w14:textId="412F29CF" w:rsidR="005E6497" w:rsidRPr="008D11BF" w:rsidRDefault="005E6497" w:rsidP="00F75C8B">
      <w:pPr>
        <w:pStyle w:val="RFCReferences"/>
      </w:pPr>
      <w:r>
        <w:rPr>
          <w:rFonts w:eastAsia="Times New Roman"/>
          <w:color w:val="262626"/>
          <w:lang w:val="en-GB"/>
        </w:rPr>
        <w:t>Journal of Cyber Policy, Volume 5, Issue 1 (2020) Special Issue: Consolidation of the Internet (</w:t>
      </w:r>
      <w:hyperlink r:id="rId9" w:history="1">
        <w:r w:rsidRPr="00121D59">
          <w:rPr>
            <w:rStyle w:val="Hyperlink"/>
            <w:rFonts w:eastAsia="Times New Roman"/>
            <w:lang w:val="en-GB"/>
          </w:rPr>
          <w:t>https://www.tandfonline.com/toc/rcyb20/5/1</w:t>
        </w:r>
      </w:hyperlink>
      <w:r>
        <w:rPr>
          <w:rFonts w:eastAsia="Times New Roman"/>
          <w:color w:val="262626"/>
          <w:lang w:val="en-GB"/>
        </w:rPr>
        <w:t xml:space="preserve">) </w:t>
      </w:r>
    </w:p>
    <w:p w14:paraId="4963D3FF" w14:textId="01049AFD" w:rsidR="008D11BF" w:rsidRPr="00EC3668" w:rsidRDefault="008D11BF" w:rsidP="00F75C8B">
      <w:pPr>
        <w:pStyle w:val="RFCReferences"/>
      </w:pPr>
      <w:r w:rsidRPr="00C51296">
        <w:rPr>
          <w:i/>
          <w:iCs/>
        </w:rPr>
        <w:t xml:space="preserve">Investigation of Competition in Digital Markets, </w:t>
      </w:r>
      <w:r w:rsidRPr="00C51296">
        <w:t>Subcommittee on Antitrust, Commercial and Administrative Law of the Committee on the Judiciary, United States House of Representatives, 6 October 2020</w:t>
      </w:r>
      <w:r>
        <w:t>.</w:t>
      </w:r>
    </w:p>
    <w:p w14:paraId="477B4E6C" w14:textId="265108F9" w:rsidR="00EC3668" w:rsidRDefault="00EC3668" w:rsidP="00F75C8B">
      <w:pPr>
        <w:pStyle w:val="RFCReferences"/>
      </w:pPr>
      <w:r>
        <w:rPr>
          <w:rFonts w:eastAsia="Times New Roman"/>
          <w:color w:val="000000"/>
          <w:lang w:val="en-GB"/>
        </w:rPr>
        <w:lastRenderedPageBreak/>
        <w:t xml:space="preserve">Statement of the Attorney General on the Announcement </w:t>
      </w:r>
      <w:proofErr w:type="gramStart"/>
      <w:r>
        <w:rPr>
          <w:rFonts w:eastAsia="Times New Roman"/>
          <w:color w:val="000000"/>
          <w:lang w:val="en-GB"/>
        </w:rPr>
        <w:t>Of</w:t>
      </w:r>
      <w:proofErr w:type="gramEnd"/>
      <w:r>
        <w:rPr>
          <w:rFonts w:eastAsia="Times New Roman"/>
          <w:color w:val="000000"/>
          <w:lang w:val="en-GB"/>
        </w:rPr>
        <w:t xml:space="preserve"> Civil Antitrust Lawsuit Filed Against Google, </w:t>
      </w:r>
      <w:r w:rsidR="009508CC">
        <w:rPr>
          <w:rFonts w:eastAsia="Times New Roman"/>
          <w:color w:val="000000"/>
          <w:lang w:val="en-GB"/>
        </w:rPr>
        <w:t xml:space="preserve">United States </w:t>
      </w:r>
      <w:r>
        <w:rPr>
          <w:rFonts w:eastAsia="Times New Roman"/>
          <w:color w:val="000000"/>
          <w:lang w:val="en-GB"/>
        </w:rPr>
        <w:t xml:space="preserve">Department of Justice, 20 October 2020. </w:t>
      </w:r>
      <w:hyperlink r:id="rId10" w:history="1">
        <w:r w:rsidR="009508CC" w:rsidRPr="00121D59">
          <w:rPr>
            <w:rStyle w:val="Hyperlink"/>
          </w:rPr>
          <w:t>https://www.justice.gov/opa/pr/statement-attorney-general-announcement-civil-antitrust-lawsuit-filed-against-google</w:t>
        </w:r>
      </w:hyperlink>
    </w:p>
    <w:p w14:paraId="60D491DD" w14:textId="67C14295" w:rsidR="00EC3668" w:rsidRDefault="00DD708A" w:rsidP="00F75C8B">
      <w:pPr>
        <w:pStyle w:val="RFCReferences"/>
      </w:pPr>
      <w:r>
        <w:t xml:space="preserve">Digital Services Act package, European Commission, ongoing </w:t>
      </w:r>
      <w:hyperlink r:id="rId11" w:history="1">
        <w:r w:rsidRPr="00121D59">
          <w:rPr>
            <w:rStyle w:val="Hyperlink"/>
          </w:rPr>
          <w:t>https://ec.europa.eu/info/law/better-regulation/have-your-say/initiatives/12418-Digital-Services-Act-package-ex-ante-regulatory-instrument-of-very-large-online-platforms-acting-as-gatekeepers</w:t>
        </w:r>
      </w:hyperlink>
    </w:p>
    <w:p w14:paraId="7C242D96" w14:textId="216665B0" w:rsidR="006B341D" w:rsidRDefault="006B341D" w:rsidP="00F75C8B">
      <w:pPr>
        <w:pStyle w:val="RFCReferences"/>
      </w:pPr>
      <w:r>
        <w:t xml:space="preserve">See Google, antitrust and how to best regulate big tech, The Economist, 7 October 2020 </w:t>
      </w:r>
      <w:hyperlink r:id="rId12" w:history="1">
        <w:r w:rsidRPr="00CF2DEC">
          <w:rPr>
            <w:rStyle w:val="Hyperlink"/>
          </w:rPr>
          <w:t>https://www.economist.com/business/2020/10/07/google-antitrust-and-how-best-to-regulate-big-tech</w:t>
        </w:r>
      </w:hyperlink>
      <w:r>
        <w:t xml:space="preserve"> </w:t>
      </w:r>
    </w:p>
    <w:p w14:paraId="776CC7A4" w14:textId="58CB921C" w:rsidR="00BD1B65" w:rsidRPr="000B2F64" w:rsidRDefault="00BA4163" w:rsidP="00BA4163">
      <w:pPr>
        <w:pStyle w:val="RFCReferences"/>
        <w:rPr>
          <w:lang w:val="de-CH"/>
          <w:rPrChange w:id="93" w:author="Eliot Lear (elear)" w:date="2020-12-01T20:59:00Z">
            <w:rPr/>
          </w:rPrChange>
        </w:rPr>
      </w:pPr>
      <w:r w:rsidRPr="00BA4163">
        <w:rPr>
          <w:rFonts w:eastAsia="Times New Roman"/>
          <w:color w:val="1A1A1A"/>
          <w:lang w:val="en-GB"/>
        </w:rPr>
        <w:t xml:space="preserve">RFC 8890, </w:t>
      </w:r>
      <w:r w:rsidR="00BD1B65" w:rsidRPr="00BA4163">
        <w:rPr>
          <w:rFonts w:eastAsia="Times New Roman"/>
          <w:color w:val="1A1A1A"/>
          <w:lang w:val="en-GB"/>
        </w:rPr>
        <w:t>The Internet is for End Users</w:t>
      </w:r>
      <w:r w:rsidRPr="00BA4163">
        <w:rPr>
          <w:rFonts w:eastAsia="Times New Roman"/>
          <w:color w:val="1A1A1A"/>
          <w:lang w:val="en-GB"/>
        </w:rPr>
        <w:t xml:space="preserve">. </w:t>
      </w:r>
      <w:r w:rsidRPr="000B2F64">
        <w:rPr>
          <w:rFonts w:eastAsia="Times New Roman"/>
          <w:color w:val="1A1A1A"/>
          <w:lang w:val="de-CH"/>
          <w:rPrChange w:id="94" w:author="Eliot Lear (elear)" w:date="2020-12-01T20:59:00Z">
            <w:rPr>
              <w:rFonts w:eastAsia="Times New Roman"/>
              <w:color w:val="1A1A1A"/>
              <w:lang w:val="en-GB"/>
            </w:rPr>
          </w:rPrChange>
        </w:rPr>
        <w:t xml:space="preserve">Nottingham, Mark. August 2020. </w:t>
      </w:r>
      <w:r w:rsidR="009C08E8">
        <w:fldChar w:fldCharType="begin"/>
      </w:r>
      <w:r w:rsidR="009C08E8" w:rsidRPr="000B2F64">
        <w:rPr>
          <w:lang w:val="de-CH"/>
          <w:rPrChange w:id="95" w:author="Eliot Lear (elear)" w:date="2020-12-01T20:59:00Z">
            <w:rPr/>
          </w:rPrChange>
        </w:rPr>
        <w:instrText xml:space="preserve"> HYPERLINK "https://www.rfc-editor.org/info/rfc8890" </w:instrText>
      </w:r>
      <w:r w:rsidR="009C08E8">
        <w:fldChar w:fldCharType="separate"/>
      </w:r>
      <w:r w:rsidRPr="000B2F64">
        <w:rPr>
          <w:rStyle w:val="Hyperlink"/>
          <w:rFonts w:eastAsia="Times New Roman"/>
          <w:lang w:val="de-CH"/>
          <w:rPrChange w:id="96" w:author="Eliot Lear (elear)" w:date="2020-12-01T20:59:00Z">
            <w:rPr>
              <w:rStyle w:val="Hyperlink"/>
              <w:rFonts w:eastAsia="Times New Roman"/>
              <w:lang w:val="en-GB"/>
            </w:rPr>
          </w:rPrChange>
        </w:rPr>
        <w:t>https://www.rfc-editor.org/info/rfc8890</w:t>
      </w:r>
      <w:r w:rsidR="009C08E8">
        <w:rPr>
          <w:rStyle w:val="Hyperlink"/>
          <w:rFonts w:eastAsia="Times New Roman"/>
          <w:lang w:val="en-GB"/>
        </w:rPr>
        <w:fldChar w:fldCharType="end"/>
      </w:r>
      <w:r w:rsidRPr="000B2F64">
        <w:rPr>
          <w:rFonts w:eastAsia="Times New Roman"/>
          <w:color w:val="1A1A1A"/>
          <w:lang w:val="de-CH"/>
          <w:rPrChange w:id="97" w:author="Eliot Lear (elear)" w:date="2020-12-01T20:59:00Z">
            <w:rPr>
              <w:rFonts w:eastAsia="Times New Roman"/>
              <w:color w:val="1A1A1A"/>
              <w:lang w:val="en-GB"/>
            </w:rPr>
          </w:rPrChange>
        </w:rPr>
        <w:t xml:space="preserve"> </w:t>
      </w:r>
    </w:p>
    <w:p w14:paraId="5625E688" w14:textId="53A8BBBA" w:rsidR="00BA4163" w:rsidRPr="00F75C8B" w:rsidRDefault="00BA4163" w:rsidP="00BA4163">
      <w:pPr>
        <w:pStyle w:val="RFCReferences"/>
      </w:pPr>
      <w:r w:rsidRPr="00E7765A">
        <w:rPr>
          <w:i/>
          <w:iCs/>
          <w:lang w:eastAsia="en-GB"/>
        </w:rPr>
        <w:t xml:space="preserve">Consolidation </w:t>
      </w:r>
      <w:proofErr w:type="gramStart"/>
      <w:r w:rsidRPr="00E7765A">
        <w:rPr>
          <w:i/>
          <w:iCs/>
          <w:lang w:eastAsia="en-GB"/>
        </w:rPr>
        <w:t>In</w:t>
      </w:r>
      <w:proofErr w:type="gramEnd"/>
      <w:r w:rsidRPr="00E7765A">
        <w:rPr>
          <w:i/>
          <w:iCs/>
          <w:lang w:eastAsia="en-GB"/>
        </w:rPr>
        <w:t xml:space="preserve"> the Internet Economy</w:t>
      </w:r>
      <w:r>
        <w:rPr>
          <w:i/>
          <w:iCs/>
          <w:lang w:eastAsia="en-GB"/>
        </w:rPr>
        <w:t xml:space="preserve">, </w:t>
      </w:r>
      <w:r>
        <w:rPr>
          <w:lang w:eastAsia="en-GB"/>
        </w:rPr>
        <w:t>Internet Society, 2019.</w:t>
      </w:r>
      <w:r w:rsidRPr="00BA4163">
        <w:rPr>
          <w:lang w:eastAsia="en-GB"/>
        </w:rPr>
        <w:t xml:space="preserve"> </w:t>
      </w:r>
      <w:hyperlink r:id="rId13" w:history="1">
        <w:r w:rsidRPr="00121D59">
          <w:rPr>
            <w:rStyle w:val="Hyperlink"/>
            <w:lang w:eastAsia="en-GB"/>
          </w:rPr>
          <w:t>https://future.internetsociety.org/2019/consolidation-in-the-internet-economy</w:t>
        </w:r>
      </w:hyperlink>
      <w:r>
        <w:rPr>
          <w:lang w:eastAsia="en-GB"/>
        </w:rPr>
        <w:t xml:space="preserve"> </w:t>
      </w:r>
    </w:p>
    <w:p w14:paraId="7017A51B" w14:textId="160F0D3D" w:rsidR="00BA4163" w:rsidRDefault="00015838" w:rsidP="00BA4163">
      <w:pPr>
        <w:pStyle w:val="RFCReferences"/>
      </w:pPr>
      <w:r>
        <w:t xml:space="preserve">What is Network Slicing? </w:t>
      </w:r>
      <w:hyperlink r:id="rId14" w:history="1">
        <w:r w:rsidR="000C5164" w:rsidRPr="00121D59">
          <w:rPr>
            <w:rStyle w:val="Hyperlink"/>
          </w:rPr>
          <w:t>https://5g.co.uk/guides/what-is-network-slicing/</w:t>
        </w:r>
      </w:hyperlink>
    </w:p>
    <w:p w14:paraId="5A7BA6BD" w14:textId="3797F015" w:rsidR="000C5164" w:rsidRPr="005522A4" w:rsidRDefault="000C5164" w:rsidP="00BA4163">
      <w:pPr>
        <w:pStyle w:val="RFCReferences"/>
      </w:pPr>
      <w:r w:rsidRPr="000C5164">
        <w:t>Dominique Lazanski,</w:t>
      </w:r>
      <w:r>
        <w:t xml:space="preserve"> Governance in international technical standards-making: a tripartite model</w:t>
      </w:r>
      <w:r w:rsidRPr="000C5164">
        <w:rPr>
          <w:rStyle w:val="Emphasis"/>
          <w:bdr w:val="none" w:sz="0" w:space="0" w:color="auto" w:frame="1"/>
          <w:shd w:val="clear" w:color="auto" w:fill="FFFFFF"/>
        </w:rPr>
        <w:t>, Journal of Cyber Policy, </w:t>
      </w:r>
      <w:r w:rsidRPr="000C5164">
        <w:rPr>
          <w:color w:val="333333"/>
          <w:shd w:val="clear" w:color="auto" w:fill="FFFFFF"/>
        </w:rPr>
        <w:t xml:space="preserve">4:3, 362-379, 2019. </w:t>
      </w:r>
      <w:hyperlink r:id="rId15" w:history="1">
        <w:r w:rsidRPr="000C5164">
          <w:rPr>
            <w:rStyle w:val="Hyperlink"/>
            <w:shd w:val="clear" w:color="auto" w:fill="FFFFFF"/>
          </w:rPr>
          <w:t>https://www.tandfonline.com/doi/full/10.1080/23738871.2019.1696851</w:t>
        </w:r>
      </w:hyperlink>
      <w:r w:rsidRPr="000C5164">
        <w:rPr>
          <w:color w:val="333333"/>
          <w:shd w:val="clear" w:color="auto" w:fill="FFFFFF"/>
        </w:rPr>
        <w:t xml:space="preserve"> </w:t>
      </w:r>
    </w:p>
    <w:p w14:paraId="5AE23A1B" w14:textId="7F9633E5" w:rsidR="005522A4" w:rsidRDefault="005522A4" w:rsidP="00BA4163">
      <w:pPr>
        <w:pStyle w:val="RFCReferences"/>
      </w:pPr>
      <w:r>
        <w:t xml:space="preserve">DNS over HTTPS (doh) </w:t>
      </w:r>
      <w:hyperlink r:id="rId16" w:history="1">
        <w:r w:rsidRPr="00121D59">
          <w:rPr>
            <w:rStyle w:val="Hyperlink"/>
          </w:rPr>
          <w:t>https://datatracker.ietf.org/group/doh/about/</w:t>
        </w:r>
      </w:hyperlink>
      <w:r>
        <w:t xml:space="preserve"> </w:t>
      </w:r>
    </w:p>
    <w:p w14:paraId="4051CC2E" w14:textId="2798ACB8" w:rsidR="005522A4" w:rsidRDefault="005522A4" w:rsidP="00BA4163">
      <w:pPr>
        <w:pStyle w:val="RFCReferences"/>
      </w:pPr>
      <w:r>
        <w:t xml:space="preserve">At the time of writing, the Firefox browser presents a list of three pre-configured resolver options to North American users: Cloudflare, </w:t>
      </w:r>
      <w:proofErr w:type="spellStart"/>
      <w:r>
        <w:t>NextDNS</w:t>
      </w:r>
      <w:proofErr w:type="spellEnd"/>
      <w:r>
        <w:t xml:space="preserve"> and Comcast.</w:t>
      </w:r>
    </w:p>
    <w:p w14:paraId="4E9C9701" w14:textId="40E46E20" w:rsidR="00F75C8B" w:rsidRDefault="003F3926" w:rsidP="003F3926">
      <w:pPr>
        <w:pStyle w:val="RFCReferences"/>
      </w:pPr>
      <w:r>
        <w:t xml:space="preserve">Cloudflare DNS goes down taking a large piece of the Internet with it, 17 July 2020. </w:t>
      </w:r>
      <w:hyperlink r:id="rId17" w:history="1">
        <w:r w:rsidR="0044050D" w:rsidRPr="00121D59">
          <w:rPr>
            <w:rStyle w:val="Hyperlink"/>
          </w:rPr>
          <w:t>https://techcrunch.com/2020/07/17/cloudflare-dns-goes-down-taking-a-large-piece-of-the-internet-with-it/</w:t>
        </w:r>
      </w:hyperlink>
      <w:r w:rsidR="005522A4">
        <w:tab/>
      </w:r>
    </w:p>
    <w:p w14:paraId="1661AB94" w14:textId="51C766F2" w:rsidR="0044050D" w:rsidRDefault="0044050D" w:rsidP="003F3926">
      <w:pPr>
        <w:pStyle w:val="RFCReferences"/>
      </w:pPr>
      <w:r>
        <w:t xml:space="preserve">TLS Encrypted Client Hello </w:t>
      </w:r>
      <w:r>
        <w:rPr>
          <w:rFonts w:eastAsia="Times New Roman"/>
          <w:color w:val="000000"/>
          <w:lang w:val="en-GB"/>
        </w:rPr>
        <w:t xml:space="preserve">draft-ietf-tls-esni-07 </w:t>
      </w:r>
      <w:hyperlink r:id="rId18" w:history="1">
        <w:r w:rsidR="00D60F65" w:rsidRPr="00121D59">
          <w:rPr>
            <w:rStyle w:val="Hyperlink"/>
          </w:rPr>
          <w:t>https://tools.ietf.org/html/draft-ietf-tls-esni-07</w:t>
        </w:r>
      </w:hyperlink>
      <w:r>
        <w:t xml:space="preserve"> </w:t>
      </w:r>
    </w:p>
    <w:p w14:paraId="69C54647" w14:textId="29964784" w:rsidR="00A078AD" w:rsidRPr="00F75C8B" w:rsidRDefault="00A078AD" w:rsidP="003F3926">
      <w:pPr>
        <w:pStyle w:val="RFCReferences"/>
      </w:pPr>
      <w:r>
        <w:lastRenderedPageBreak/>
        <w:t xml:space="preserve">An Internet for Users Again </w:t>
      </w:r>
      <w:r>
        <w:rPr>
          <w:rFonts w:eastAsia="Times New Roman"/>
          <w:color w:val="000000"/>
          <w:lang w:val="en-GB"/>
        </w:rPr>
        <w:t xml:space="preserve">draft-lazanski-smart-users-internet-00 </w:t>
      </w:r>
      <w:hyperlink r:id="rId19" w:history="1">
        <w:r w:rsidRPr="00121D59">
          <w:rPr>
            <w:rStyle w:val="Hyperlink"/>
            <w:rFonts w:eastAsia="Times New Roman"/>
            <w:lang w:val="en-GB"/>
          </w:rPr>
          <w:t>https://tools.ietf.org/html/draft-lazanski-smart-users-internet-00</w:t>
        </w:r>
      </w:hyperlink>
      <w:r>
        <w:rPr>
          <w:rFonts w:eastAsia="Times New Roman"/>
          <w:color w:val="000000"/>
          <w:lang w:val="en-GB"/>
        </w:rPr>
        <w:t xml:space="preserve"> </w:t>
      </w:r>
    </w:p>
    <w:p w14:paraId="1DF5BB0C" w14:textId="77777777" w:rsidR="001E3E79" w:rsidRPr="00E7765A" w:rsidRDefault="001E3E79" w:rsidP="001E3E79">
      <w:pPr>
        <w:pStyle w:val="Heading1"/>
      </w:pPr>
      <w:bookmarkStart w:id="98" w:name="_Toc55203041"/>
      <w:r w:rsidRPr="00E7765A">
        <w:t>Acknowledgments</w:t>
      </w:r>
      <w:bookmarkEnd w:id="98"/>
    </w:p>
    <w:p w14:paraId="0EE4BB6A" w14:textId="44E558B9" w:rsidR="006B6757" w:rsidRPr="00E7765A" w:rsidRDefault="00C51296" w:rsidP="006B6757">
      <w:pPr>
        <w:pStyle w:val="RFCInstructions"/>
        <w:rPr>
          <w:b w:val="0"/>
          <w:bCs/>
        </w:rPr>
      </w:pPr>
      <w:r>
        <w:rPr>
          <w:b w:val="0"/>
          <w:bCs/>
        </w:rPr>
        <w:t>Many thanks to all who discussed this with us.</w:t>
      </w:r>
    </w:p>
    <w:p w14:paraId="77F687AE" w14:textId="77777777" w:rsidR="00A41519" w:rsidRPr="00E7765A" w:rsidRDefault="00A41519" w:rsidP="00A41519">
      <w:r w:rsidRPr="00E7765A">
        <w:t>This document was prepared using 2-Word-v2.0.template.dot.</w:t>
      </w:r>
    </w:p>
    <w:p w14:paraId="3193512C" w14:textId="77777777" w:rsidR="002E1F5F" w:rsidRPr="00547595" w:rsidRDefault="002E1F5F" w:rsidP="002E1F5F">
      <w:pPr>
        <w:pStyle w:val="RFCH1-noTOCnonum"/>
      </w:pPr>
      <w:r w:rsidRPr="00E7765A">
        <w:rPr>
          <w:highlight w:val="yellow"/>
        </w:rPr>
        <w:br w:type="page"/>
      </w:r>
      <w:r w:rsidRPr="00547595">
        <w:lastRenderedPageBreak/>
        <w:t>Authors’ Addresses</w:t>
      </w:r>
    </w:p>
    <w:p w14:paraId="7B9DE51D" w14:textId="7BCFEC93" w:rsidR="002E1F5F" w:rsidRPr="00547595" w:rsidRDefault="006D31AC" w:rsidP="002E1F5F">
      <w:pPr>
        <w:pStyle w:val="RFCFigure"/>
        <w:rPr>
          <w:rFonts w:cs="Times New Roman"/>
        </w:rPr>
      </w:pPr>
      <w:r w:rsidRPr="00547595">
        <w:t>Dominique Lazanski</w:t>
      </w:r>
    </w:p>
    <w:p w14:paraId="736B8B75" w14:textId="73B4B674" w:rsidR="002E1F5F" w:rsidRPr="00547595" w:rsidRDefault="006D31AC" w:rsidP="002E1F5F">
      <w:pPr>
        <w:pStyle w:val="RFCFigure"/>
        <w:rPr>
          <w:rFonts w:cs="Times New Roman"/>
        </w:rPr>
      </w:pPr>
      <w:r w:rsidRPr="00547595">
        <w:t>Last Press Label</w:t>
      </w:r>
    </w:p>
    <w:p w14:paraId="7FD20681" w14:textId="46F093A0" w:rsidR="002E1F5F" w:rsidRPr="00547595" w:rsidRDefault="006D31AC" w:rsidP="002E1F5F">
      <w:pPr>
        <w:pStyle w:val="RFCFigure"/>
      </w:pPr>
      <w:r w:rsidRPr="00547595">
        <w:t>London, UK</w:t>
      </w:r>
    </w:p>
    <w:p w14:paraId="37507E92" w14:textId="77777777" w:rsidR="002E1F5F" w:rsidRPr="00547595" w:rsidRDefault="002E1F5F" w:rsidP="002E1F5F">
      <w:pPr>
        <w:pStyle w:val="RFCFigure"/>
      </w:pPr>
      <w:r w:rsidRPr="00547595">
        <w:tab/>
      </w:r>
    </w:p>
    <w:p w14:paraId="7B0010A6" w14:textId="3CF7F0A4" w:rsidR="002E1F5F" w:rsidRPr="00547595" w:rsidRDefault="002E1F5F" w:rsidP="002E1F5F">
      <w:pPr>
        <w:pStyle w:val="RFCFigure"/>
        <w:rPr>
          <w:rFonts w:cs="Times New Roman"/>
        </w:rPr>
      </w:pPr>
      <w:r w:rsidRPr="00547595">
        <w:t xml:space="preserve">Email: </w:t>
      </w:r>
      <w:r w:rsidR="006D31AC" w:rsidRPr="00547595">
        <w:t>dml@lastpresslabel.com</w:t>
      </w:r>
    </w:p>
    <w:p w14:paraId="4C8BB0A8" w14:textId="77777777" w:rsidR="002E1F5F" w:rsidRPr="00547595" w:rsidRDefault="002E1F5F" w:rsidP="002E1F5F"/>
    <w:p w14:paraId="2604FCB7" w14:textId="50CA14A8" w:rsidR="002E1F5F" w:rsidRPr="00547595" w:rsidRDefault="00547595" w:rsidP="002E1F5F">
      <w:pPr>
        <w:pStyle w:val="RFCFigure"/>
        <w:rPr>
          <w:rFonts w:cs="Times New Roman"/>
        </w:rPr>
      </w:pPr>
      <w:r w:rsidRPr="00547595">
        <w:t>Mark McFadden</w:t>
      </w:r>
    </w:p>
    <w:p w14:paraId="285FD099" w14:textId="365F5324" w:rsidR="002E1F5F" w:rsidRPr="00547595" w:rsidRDefault="00547595" w:rsidP="002E1F5F">
      <w:pPr>
        <w:pStyle w:val="RFCFigure"/>
        <w:rPr>
          <w:rFonts w:cs="Times New Roman"/>
        </w:rPr>
      </w:pPr>
      <w:r w:rsidRPr="00547595">
        <w:t>Internet policy advisors ltd</w:t>
      </w:r>
    </w:p>
    <w:p w14:paraId="7ED2486F" w14:textId="780D9686" w:rsidR="002E1F5F" w:rsidRPr="00E7765A" w:rsidRDefault="00547595" w:rsidP="002E1F5F">
      <w:pPr>
        <w:pStyle w:val="RFCFigure"/>
      </w:pPr>
      <w:r w:rsidRPr="00547595">
        <w:t>Chepstow, Wales, UK</w:t>
      </w:r>
    </w:p>
    <w:p w14:paraId="48828C32" w14:textId="580AB89A" w:rsidR="00547595" w:rsidRDefault="002E1F5F" w:rsidP="00547595">
      <w:pPr>
        <w:pStyle w:val="RFCFigure"/>
      </w:pPr>
      <w:r w:rsidRPr="00E7765A">
        <w:tab/>
      </w:r>
    </w:p>
    <w:p w14:paraId="2F0067E6" w14:textId="02D93EFD" w:rsidR="002E1F5F" w:rsidRDefault="002E1F5F" w:rsidP="002E1F5F">
      <w:pPr>
        <w:pStyle w:val="RFCFigure"/>
        <w:rPr>
          <w:ins w:id="99" w:author="Eliot Lear (elear)" w:date="2020-12-02T11:45:00Z"/>
        </w:rPr>
      </w:pPr>
      <w:r w:rsidRPr="00E7765A">
        <w:t xml:space="preserve">Email: </w:t>
      </w:r>
      <w:r w:rsidR="00547595">
        <w:t>mark@internetpolicyadvisors.com</w:t>
      </w:r>
    </w:p>
    <w:p w14:paraId="63522123" w14:textId="534C61BF" w:rsidR="00DD0864" w:rsidRDefault="00DD0864" w:rsidP="002E1F5F">
      <w:pPr>
        <w:pStyle w:val="RFCFigure"/>
        <w:rPr>
          <w:ins w:id="100" w:author="Eliot Lear (elear)" w:date="2020-12-02T11:45:00Z"/>
          <w:rFonts w:cs="Times New Roman"/>
        </w:rPr>
      </w:pPr>
    </w:p>
    <w:p w14:paraId="344ECB35" w14:textId="4BEF3275" w:rsidR="00DD0864" w:rsidRDefault="00DD0864" w:rsidP="002E1F5F">
      <w:pPr>
        <w:pStyle w:val="RFCFigure"/>
        <w:rPr>
          <w:ins w:id="101" w:author="Eliot Lear (elear)" w:date="2020-12-02T11:45:00Z"/>
          <w:rFonts w:cs="Times New Roman"/>
        </w:rPr>
      </w:pPr>
      <w:ins w:id="102" w:author="Eliot Lear (elear)" w:date="2020-12-02T11:45:00Z">
        <w:r>
          <w:rPr>
            <w:rFonts w:cs="Times New Roman"/>
          </w:rPr>
          <w:t>Eliot Lear</w:t>
        </w:r>
      </w:ins>
    </w:p>
    <w:p w14:paraId="6D31E3E3" w14:textId="372C02FF" w:rsidR="00DD0864" w:rsidRPr="00DD0864" w:rsidRDefault="00DD0864" w:rsidP="00DD0864">
      <w:pPr>
        <w:pStyle w:val="RFCFigure"/>
        <w:rPr>
          <w:ins w:id="103" w:author="Eliot Lear (elear)" w:date="2020-12-02T11:46:00Z"/>
          <w:rFonts w:cs="Times New Roman"/>
          <w:lang w:val="de-CH"/>
          <w:rPrChange w:id="104" w:author="Eliot Lear (elear)" w:date="2020-12-02T11:46:00Z">
            <w:rPr>
              <w:ins w:id="105" w:author="Eliot Lear (elear)" w:date="2020-12-02T11:46:00Z"/>
              <w:rFonts w:cs="Times New Roman"/>
            </w:rPr>
          </w:rPrChange>
        </w:rPr>
      </w:pPr>
      <w:ins w:id="106" w:author="Eliot Lear (elear)" w:date="2020-12-02T11:45:00Z">
        <w:r w:rsidRPr="00DD0864">
          <w:rPr>
            <w:rFonts w:cs="Times New Roman"/>
            <w:lang w:val="de-CH"/>
            <w:rPrChange w:id="107" w:author="Eliot Lear (elear)" w:date="2020-12-02T11:46:00Z">
              <w:rPr>
                <w:rFonts w:cs="Times New Roman"/>
              </w:rPr>
            </w:rPrChange>
          </w:rPr>
          <w:t xml:space="preserve">Cisco Systems </w:t>
        </w:r>
      </w:ins>
      <w:ins w:id="108" w:author="Eliot Lear (elear)" w:date="2020-12-02T11:46:00Z">
        <w:r w:rsidRPr="00DD0864">
          <w:rPr>
            <w:rFonts w:cs="Times New Roman"/>
            <w:lang w:val="de-CH"/>
            <w:rPrChange w:id="109" w:author="Eliot Lear (elear)" w:date="2020-12-02T11:46:00Z">
              <w:rPr>
                <w:rFonts w:cs="Times New Roman"/>
              </w:rPr>
            </w:rPrChange>
          </w:rPr>
          <w:t>(</w:t>
        </w:r>
        <w:proofErr w:type="spellStart"/>
        <w:r w:rsidRPr="00DD0864">
          <w:rPr>
            <w:rFonts w:cs="Times New Roman"/>
            <w:lang w:val="de-CH"/>
            <w:rPrChange w:id="110" w:author="Eliot Lear (elear)" w:date="2020-12-02T11:46:00Z">
              <w:rPr>
                <w:rFonts w:cs="Times New Roman"/>
              </w:rPr>
            </w:rPrChange>
          </w:rPr>
          <w:t>Switzerland</w:t>
        </w:r>
        <w:proofErr w:type="spellEnd"/>
        <w:r w:rsidRPr="00DD0864">
          <w:rPr>
            <w:rFonts w:cs="Times New Roman"/>
            <w:lang w:val="de-CH"/>
            <w:rPrChange w:id="111" w:author="Eliot Lear (elear)" w:date="2020-12-02T11:46:00Z">
              <w:rPr>
                <w:rFonts w:cs="Times New Roman"/>
              </w:rPr>
            </w:rPrChange>
          </w:rPr>
          <w:t xml:space="preserve">) </w:t>
        </w:r>
      </w:ins>
      <w:ins w:id="112" w:author="Eliot Lear (elear)" w:date="2020-12-02T11:45:00Z">
        <w:r w:rsidRPr="00DD0864">
          <w:rPr>
            <w:rFonts w:cs="Times New Roman"/>
            <w:lang w:val="de-CH"/>
            <w:rPrChange w:id="113" w:author="Eliot Lear (elear)" w:date="2020-12-02T11:46:00Z">
              <w:rPr>
                <w:rFonts w:cs="Times New Roman"/>
              </w:rPr>
            </w:rPrChange>
          </w:rPr>
          <w:t>GmbH</w:t>
        </w:r>
      </w:ins>
    </w:p>
    <w:p w14:paraId="2E7BC7EE" w14:textId="50417F6F" w:rsidR="00DD0864" w:rsidRDefault="00DD0864" w:rsidP="00DD0864">
      <w:pPr>
        <w:pStyle w:val="RFCFigure"/>
        <w:rPr>
          <w:ins w:id="114" w:author="Eliot Lear (elear)" w:date="2020-12-02T11:46:00Z"/>
          <w:rFonts w:cs="Times New Roman"/>
          <w:lang w:val="de-CH"/>
        </w:rPr>
      </w:pPr>
      <w:proofErr w:type="spellStart"/>
      <w:ins w:id="115" w:author="Eliot Lear (elear)" w:date="2020-12-02T11:46:00Z">
        <w:r w:rsidRPr="00DD0864">
          <w:rPr>
            <w:rFonts w:cs="Times New Roman"/>
            <w:lang w:val="de-CH"/>
            <w:rPrChange w:id="116" w:author="Eliot Lear (elear)" w:date="2020-12-02T11:46:00Z">
              <w:rPr>
                <w:rFonts w:cs="Times New Roman"/>
              </w:rPr>
            </w:rPrChange>
          </w:rPr>
          <w:t>Richtistrasse</w:t>
        </w:r>
        <w:proofErr w:type="spellEnd"/>
        <w:r w:rsidRPr="00DD0864">
          <w:rPr>
            <w:rFonts w:cs="Times New Roman"/>
            <w:lang w:val="de-CH"/>
            <w:rPrChange w:id="117" w:author="Eliot Lear (elear)" w:date="2020-12-02T11:46:00Z">
              <w:rPr>
                <w:rFonts w:cs="Times New Roman"/>
              </w:rPr>
            </w:rPrChange>
          </w:rPr>
          <w:t xml:space="preserve"> 7</w:t>
        </w:r>
      </w:ins>
    </w:p>
    <w:p w14:paraId="7BC2B304" w14:textId="589EADE7" w:rsidR="00DD0864" w:rsidRDefault="00DD0864" w:rsidP="00DD0864">
      <w:pPr>
        <w:pStyle w:val="RFCFigure"/>
        <w:rPr>
          <w:ins w:id="118" w:author="Eliot Lear (elear)" w:date="2020-12-02T11:46:00Z"/>
          <w:rFonts w:cs="Times New Roman"/>
          <w:lang w:val="de-CH"/>
        </w:rPr>
      </w:pPr>
      <w:ins w:id="119" w:author="Eliot Lear (elear)" w:date="2020-12-02T11:46:00Z">
        <w:r>
          <w:rPr>
            <w:rFonts w:cs="Times New Roman"/>
            <w:lang w:val="de-CH"/>
          </w:rPr>
          <w:t>CH-8304 Wallisellen</w:t>
        </w:r>
      </w:ins>
    </w:p>
    <w:p w14:paraId="5A82674F" w14:textId="3311632C" w:rsidR="00DD0864" w:rsidRDefault="00DD0864" w:rsidP="00DD0864">
      <w:pPr>
        <w:pStyle w:val="RFCFigure"/>
        <w:rPr>
          <w:ins w:id="120" w:author="Eliot Lear (elear)" w:date="2020-12-02T11:46:00Z"/>
          <w:rFonts w:cs="Times New Roman"/>
          <w:lang w:val="de-CH"/>
        </w:rPr>
      </w:pPr>
      <w:proofErr w:type="spellStart"/>
      <w:ins w:id="121" w:author="Eliot Lear (elear)" w:date="2020-12-02T11:46:00Z">
        <w:r>
          <w:rPr>
            <w:rFonts w:cs="Times New Roman"/>
            <w:lang w:val="de-CH"/>
          </w:rPr>
          <w:t>Switzerland</w:t>
        </w:r>
        <w:proofErr w:type="spellEnd"/>
      </w:ins>
    </w:p>
    <w:p w14:paraId="3D16636E" w14:textId="1EF141A3" w:rsidR="00DD0864" w:rsidRDefault="00DD0864" w:rsidP="00DD0864">
      <w:pPr>
        <w:pStyle w:val="RFCFigure"/>
        <w:rPr>
          <w:ins w:id="122" w:author="Eliot Lear (elear)" w:date="2020-12-02T11:46:00Z"/>
          <w:rFonts w:cs="Times New Roman"/>
          <w:lang w:val="de-CH"/>
        </w:rPr>
      </w:pPr>
    </w:p>
    <w:p w14:paraId="286FD96A" w14:textId="59679FCF" w:rsidR="00DD0864" w:rsidRPr="00DD0864" w:rsidRDefault="00DD0864" w:rsidP="00DD0864">
      <w:pPr>
        <w:pStyle w:val="RFCFigure"/>
        <w:rPr>
          <w:rFonts w:cs="Times New Roman"/>
          <w:lang w:val="de-CH"/>
          <w:rPrChange w:id="123" w:author="Eliot Lear (elear)" w:date="2020-12-02T11:46:00Z">
            <w:rPr>
              <w:rFonts w:cs="Times New Roman"/>
            </w:rPr>
          </w:rPrChange>
        </w:rPr>
      </w:pPr>
      <w:proofErr w:type="gramStart"/>
      <w:ins w:id="124" w:author="Eliot Lear (elear)" w:date="2020-12-02T11:46:00Z">
        <w:r>
          <w:rPr>
            <w:rFonts w:cs="Times New Roman"/>
            <w:lang w:val="de-CH"/>
          </w:rPr>
          <w:t>Email</w:t>
        </w:r>
        <w:proofErr w:type="gramEnd"/>
        <w:r>
          <w:rPr>
            <w:rFonts w:cs="Times New Roman"/>
            <w:lang w:val="de-CH"/>
          </w:rPr>
          <w:t>: lear@cisco.com</w:t>
        </w:r>
      </w:ins>
    </w:p>
    <w:p w14:paraId="3D9EB3DA" w14:textId="77777777" w:rsidR="002E1F5F" w:rsidRPr="00DD0864" w:rsidRDefault="002E1F5F" w:rsidP="002E1F5F">
      <w:pPr>
        <w:rPr>
          <w:lang w:val="de-CH"/>
          <w:rPrChange w:id="125" w:author="Eliot Lear (elear)" w:date="2020-12-02T11:46:00Z">
            <w:rPr/>
          </w:rPrChange>
        </w:rPr>
      </w:pPr>
    </w:p>
    <w:sectPr w:rsidR="002E1F5F" w:rsidRPr="00DD0864" w:rsidSect="00F56B61">
      <w:headerReference w:type="default" r:id="rId20"/>
      <w:footerReference w:type="default" r:id="rId21"/>
      <w:headerReference w:type="first" r:id="rId22"/>
      <w:footerReference w:type="first" r:id="rId23"/>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E12A9" w14:textId="77777777" w:rsidR="009C08E8" w:rsidRDefault="009C08E8">
      <w:r>
        <w:separator/>
      </w:r>
    </w:p>
  </w:endnote>
  <w:endnote w:type="continuationSeparator" w:id="0">
    <w:p w14:paraId="2524EE39" w14:textId="77777777" w:rsidR="009C08E8" w:rsidRDefault="009C08E8">
      <w:r>
        <w:continuationSeparator/>
      </w:r>
    </w:p>
  </w:endnote>
  <w:endnote w:type="continuationNotice" w:id="1">
    <w:p w14:paraId="194C99E5" w14:textId="77777777" w:rsidR="009C08E8" w:rsidRDefault="009C08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44C20" w14:textId="3A01F479" w:rsidR="00546254" w:rsidRDefault="00546254" w:rsidP="00F410C4">
    <w:pPr>
      <w:pStyle w:val="Footer"/>
    </w:pPr>
    <w:r>
      <w:rPr>
        <w:highlight w:val="yellow"/>
      </w:rPr>
      <w:br/>
    </w:r>
    <w:r>
      <w:rPr>
        <w:highlight w:val="yellow"/>
      </w:rPr>
      <w:br/>
    </w:r>
    <w:proofErr w:type="spellStart"/>
    <w:r>
      <w:t>Lazanski</w:t>
    </w:r>
    <w:proofErr w:type="spellEnd"/>
    <w:r>
      <w:t>, McFadden</w:t>
    </w:r>
    <w:ins w:id="126" w:author="Eliot Lear (elear)" w:date="2020-12-02T11:47:00Z">
      <w:r w:rsidR="00DD0864">
        <w:t>, Lear</w:t>
      </w:r>
    </w:ins>
    <w:r>
      <w:rPr>
        <w:rFonts w:cs="Times New Roman"/>
      </w:rPr>
      <w:tab/>
    </w:r>
    <w:r>
      <w:t xml:space="preserve">Expires </w:t>
    </w:r>
    <w:r w:rsidR="00547595">
      <w:t>May</w:t>
    </w:r>
    <w:r>
      <w:t xml:space="preserve"> </w:t>
    </w:r>
    <w:r>
      <w:fldChar w:fldCharType="begin"/>
    </w:r>
    <w:r>
      <w:instrText xml:space="preserve"> SAVEDATE  \@ "d," </w:instrText>
    </w:r>
    <w:r>
      <w:fldChar w:fldCharType="separate"/>
    </w:r>
    <w:r w:rsidR="000B2F64">
      <w:rPr>
        <w:noProof/>
      </w:rPr>
      <w:t>2,</w:t>
    </w:r>
    <w:r>
      <w:fldChar w:fldCharType="end"/>
    </w:r>
    <w:r w:rsidRPr="00052D45">
      <w:t xml:space="preserve"> </w:t>
    </w:r>
    <w:r>
      <w:t>2021</w:t>
    </w:r>
    <w:r>
      <w:rPr>
        <w:rFonts w:cs="Times New Roman"/>
      </w:rPr>
      <w:tab/>
    </w:r>
    <w:r>
      <w:t xml:space="preserve">[Page </w:t>
    </w:r>
    <w:r>
      <w:fldChar w:fldCharType="begin"/>
    </w:r>
    <w:r>
      <w:instrText xml:space="preserve"> PAGE </w:instrText>
    </w:r>
    <w:r>
      <w:fldChar w:fldCharType="separate"/>
    </w:r>
    <w:r>
      <w:rPr>
        <w:noProof/>
      </w:rPr>
      <w:t>6</w:t>
    </w:r>
    <w:r>
      <w:fldChar w:fldCharType="end"/>
    </w:r>
    <w:r>
      <w:t>]</w:t>
    </w:r>
  </w:p>
  <w:p w14:paraId="6A691FD2" w14:textId="77777777" w:rsidR="00546254" w:rsidRDefault="0054625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7CF19" w14:textId="77777777" w:rsidR="00546254" w:rsidRDefault="00546254" w:rsidP="00F410C4">
    <w:pPr>
      <w:pStyle w:val="Footer"/>
      <w:rPr>
        <w:highlight w:val="yellow"/>
      </w:rPr>
    </w:pPr>
  </w:p>
  <w:p w14:paraId="1CF0BF8F" w14:textId="77777777" w:rsidR="00546254" w:rsidRDefault="00546254" w:rsidP="00F410C4">
    <w:pPr>
      <w:pStyle w:val="Footer"/>
      <w:rPr>
        <w:highlight w:val="yellow"/>
      </w:rPr>
    </w:pPr>
  </w:p>
  <w:p w14:paraId="5AF1A3BE" w14:textId="77777777" w:rsidR="00546254" w:rsidRDefault="00546254" w:rsidP="00F410C4">
    <w:pPr>
      <w:pStyle w:val="Footer"/>
      <w:rPr>
        <w:highlight w:val="yellow"/>
      </w:rPr>
    </w:pPr>
  </w:p>
  <w:p w14:paraId="0323A537" w14:textId="7C6A3CE3" w:rsidR="00546254" w:rsidRDefault="00546254" w:rsidP="00F410C4">
    <w:pPr>
      <w:pStyle w:val="Footer"/>
    </w:pPr>
    <w:proofErr w:type="spellStart"/>
    <w:r>
      <w:t>Lazanski</w:t>
    </w:r>
    <w:proofErr w:type="spellEnd"/>
    <w:r>
      <w:t>, McFadden</w:t>
    </w:r>
    <w:ins w:id="132" w:author="Eliot Lear (elear)" w:date="2020-12-02T11:47:00Z">
      <w:r w:rsidR="00DD0864">
        <w:t>, Lear</w:t>
      </w:r>
    </w:ins>
    <w:r>
      <w:tab/>
      <w:t xml:space="preserve">Expires </w:t>
    </w:r>
    <w:r w:rsidR="00547595">
      <w:t>May</w:t>
    </w:r>
    <w:r>
      <w:t xml:space="preserve"> </w:t>
    </w:r>
    <w:r w:rsidR="00547595">
      <w:t>2</w:t>
    </w:r>
    <w:r>
      <w:t>, 2021</w:t>
    </w:r>
    <w:r>
      <w:tab/>
      <w:t xml:space="preserve">[Page </w:t>
    </w:r>
    <w:r>
      <w:fldChar w:fldCharType="begin"/>
    </w:r>
    <w:r>
      <w:instrText xml:space="preserve"> PAGE </w:instrText>
    </w:r>
    <w:r>
      <w:fldChar w:fldCharType="separate"/>
    </w:r>
    <w:r>
      <w:rPr>
        <w:noProof/>
      </w:rPr>
      <w:t>1</w:t>
    </w:r>
    <w:r>
      <w:fldChar w:fldCharType="end"/>
    </w:r>
    <w:r>
      <w:t>]</w:t>
    </w:r>
  </w:p>
  <w:p w14:paraId="0985E5C2" w14:textId="77777777" w:rsidR="00546254" w:rsidRDefault="00546254"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E009B" w14:textId="77777777" w:rsidR="009C08E8" w:rsidRDefault="009C08E8">
      <w:r>
        <w:separator/>
      </w:r>
    </w:p>
  </w:footnote>
  <w:footnote w:type="continuationSeparator" w:id="0">
    <w:p w14:paraId="24405AD3" w14:textId="77777777" w:rsidR="009C08E8" w:rsidRDefault="009C08E8">
      <w:r>
        <w:continuationSeparator/>
      </w:r>
    </w:p>
  </w:footnote>
  <w:footnote w:type="continuationNotice" w:id="1">
    <w:p w14:paraId="316F2833" w14:textId="77777777" w:rsidR="009C08E8" w:rsidRDefault="009C08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D4C7B" w14:textId="5273C120" w:rsidR="00546254" w:rsidRDefault="00546254" w:rsidP="00F410C4">
    <w:pPr>
      <w:pStyle w:val="Header"/>
    </w:pPr>
    <w:r>
      <w:rPr>
        <w:lang w:eastAsia="ko-KR"/>
      </w:rPr>
      <w:t>Internet-Draft</w:t>
    </w:r>
    <w:r>
      <w:rPr>
        <w:rFonts w:cs="Times New Roman"/>
        <w:lang w:eastAsia="ko-KR"/>
      </w:rPr>
      <w:tab/>
    </w:r>
    <w:r w:rsidRPr="006D45E0">
      <w:t xml:space="preserve"> </w:t>
    </w:r>
    <w:r>
      <w:t>Protocol, Engineering Effects of Consolidation</w:t>
    </w:r>
    <w:r>
      <w:rPr>
        <w:lang w:eastAsia="ko-KR"/>
      </w:rPr>
      <w:t xml:space="preserve"> </w:t>
    </w:r>
    <w:r>
      <w:rPr>
        <w:lang w:eastAsia="ko-KR"/>
      </w:rPr>
      <w:tab/>
    </w:r>
    <w:r w:rsidR="00547595">
      <w:rPr>
        <w:lang w:eastAsia="ko-KR"/>
      </w:rPr>
      <w:t>Nov</w:t>
    </w:r>
    <w:r>
      <w:rPr>
        <w:lang w:eastAsia="ko-KR"/>
      </w:rPr>
      <w:t xml:space="preserve"> 2020</w:t>
    </w:r>
  </w:p>
  <w:p w14:paraId="278BEF77" w14:textId="77777777" w:rsidR="00546254" w:rsidRDefault="00546254"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71566" w14:textId="77777777" w:rsidR="00546254" w:rsidRDefault="00546254" w:rsidP="00F410C4">
    <w:pPr>
      <w:pStyle w:val="Header"/>
      <w:rPr>
        <w:highlight w:val="yellow"/>
      </w:rPr>
    </w:pPr>
  </w:p>
  <w:p w14:paraId="659CCFE1" w14:textId="77777777" w:rsidR="00546254" w:rsidRDefault="00546254" w:rsidP="00F410C4">
    <w:pPr>
      <w:pStyle w:val="Header"/>
      <w:rPr>
        <w:highlight w:val="yellow"/>
      </w:rPr>
    </w:pPr>
  </w:p>
  <w:p w14:paraId="4BDFE52C" w14:textId="7CD7E3E3" w:rsidR="00546254" w:rsidRDefault="00546254" w:rsidP="00F410C4">
    <w:pPr>
      <w:pStyle w:val="Header"/>
    </w:pPr>
    <w:r>
      <w:t>Independent Submission</w:t>
    </w:r>
    <w:r>
      <w:tab/>
    </w:r>
    <w:r w:rsidRPr="00F410C4">
      <w:tab/>
    </w:r>
    <w:r>
      <w:t>D. Lazanski</w:t>
    </w:r>
  </w:p>
  <w:p w14:paraId="67679B2E" w14:textId="044A6552" w:rsidR="00546254" w:rsidRDefault="00546254" w:rsidP="00F410C4">
    <w:pPr>
      <w:pStyle w:val="Header"/>
    </w:pPr>
    <w:r>
      <w:t>Internet Draft</w:t>
    </w:r>
    <w:r>
      <w:tab/>
    </w:r>
    <w:r w:rsidRPr="00F410C4">
      <w:tab/>
    </w:r>
    <w:r>
      <w:t>Last Press Label</w:t>
    </w:r>
  </w:p>
  <w:p w14:paraId="7B2C26E2" w14:textId="438E6E5A" w:rsidR="00546254" w:rsidRDefault="00546254" w:rsidP="00F410C4">
    <w:pPr>
      <w:pStyle w:val="Header"/>
    </w:pPr>
    <w:r>
      <w:tab/>
    </w:r>
    <w:r>
      <w:tab/>
      <w:t>M. McFadden</w:t>
    </w:r>
  </w:p>
  <w:p w14:paraId="53ABD726" w14:textId="5B599B1E" w:rsidR="00546254" w:rsidRDefault="00546254" w:rsidP="00F410C4">
    <w:pPr>
      <w:pStyle w:val="Header"/>
      <w:rPr>
        <w:ins w:id="127" w:author="Eliot Lear (elear)" w:date="2020-12-02T11:46:00Z"/>
      </w:rPr>
    </w:pPr>
    <w:r>
      <w:tab/>
    </w:r>
    <w:r>
      <w:tab/>
      <w:t>Internet policy advisors, ltd</w:t>
    </w:r>
  </w:p>
  <w:p w14:paraId="17A0BE98" w14:textId="6BF607AE" w:rsidR="00DD0864" w:rsidRDefault="00DD0864" w:rsidP="00F410C4">
    <w:pPr>
      <w:pStyle w:val="Header"/>
      <w:rPr>
        <w:ins w:id="128" w:author="Eliot Lear (elear)" w:date="2020-12-02T11:46:00Z"/>
      </w:rPr>
    </w:pPr>
    <w:ins w:id="129" w:author="Eliot Lear (elear)" w:date="2020-12-02T11:46:00Z">
      <w:r>
        <w:tab/>
      </w:r>
      <w:r>
        <w:tab/>
        <w:t>E. Lear</w:t>
      </w:r>
    </w:ins>
  </w:p>
  <w:p w14:paraId="58918815" w14:textId="42EFB98F" w:rsidR="00DD0864" w:rsidRDefault="00DD0864" w:rsidP="00F410C4">
    <w:pPr>
      <w:pStyle w:val="Header"/>
    </w:pPr>
    <w:ins w:id="130" w:author="Eliot Lear (elear)" w:date="2020-12-02T11:46:00Z">
      <w:r>
        <w:tab/>
      </w:r>
      <w:r>
        <w:tab/>
        <w:t xml:space="preserve">Cisco </w:t>
      </w:r>
    </w:ins>
    <w:ins w:id="131" w:author="Eliot Lear (elear)" w:date="2020-12-02T11:47:00Z">
      <w:r>
        <w:t>Systems</w:t>
      </w:r>
    </w:ins>
  </w:p>
  <w:p w14:paraId="0CB91785" w14:textId="1D14323C" w:rsidR="00546254" w:rsidRDefault="00546254" w:rsidP="00F410C4">
    <w:pPr>
      <w:pStyle w:val="Header"/>
    </w:pPr>
    <w:r>
      <w:t>Intended status: Informational</w:t>
    </w:r>
    <w:r>
      <w:tab/>
    </w:r>
    <w:r w:rsidRPr="00F410C4">
      <w:tab/>
    </w:r>
    <w:r w:rsidR="00547595">
      <w:t>November</w:t>
    </w:r>
    <w:r>
      <w:t xml:space="preserve"> </w:t>
    </w:r>
    <w:r w:rsidR="00547595">
      <w:t>2</w:t>
    </w:r>
    <w:r>
      <w:t>, 2020</w:t>
    </w:r>
  </w:p>
  <w:p w14:paraId="33C7FAB2" w14:textId="488F163A" w:rsidR="00546254" w:rsidRDefault="00546254" w:rsidP="00F410C4">
    <w:pPr>
      <w:pStyle w:val="Header"/>
    </w:pPr>
    <w:r>
      <w:t xml:space="preserve">Expires: </w:t>
    </w:r>
    <w:r w:rsidR="00547595">
      <w:t>May 2</w:t>
    </w:r>
    <w:r>
      <w:t>, 2021</w:t>
    </w:r>
  </w:p>
  <w:p w14:paraId="19E94D0B" w14:textId="77777777" w:rsidR="00546254" w:rsidRDefault="00546254" w:rsidP="00F410C4">
    <w:pPr>
      <w:pStyle w:val="Header"/>
    </w:pPr>
    <w:r>
      <w:tab/>
    </w:r>
  </w:p>
  <w:p w14:paraId="263D5253" w14:textId="77777777" w:rsidR="00546254" w:rsidRDefault="00546254"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782AAC"/>
    <w:multiLevelType w:val="hybridMultilevel"/>
    <w:tmpl w:val="9F2CD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A47FAA"/>
    <w:multiLevelType w:val="hybridMultilevel"/>
    <w:tmpl w:val="DAAC7D0C"/>
    <w:lvl w:ilvl="0" w:tplc="0809000F">
      <w:start w:val="1"/>
      <w:numFmt w:val="decimal"/>
      <w:lvlText w:val="%1."/>
      <w:lvlJc w:val="left"/>
      <w:pPr>
        <w:ind w:left="1152" w:hanging="360"/>
      </w:p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16"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9674701"/>
    <w:multiLevelType w:val="hybridMultilevel"/>
    <w:tmpl w:val="5C84C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RFCAppH1"/>
      <w:suff w:val="nothing"/>
      <w:lvlText w:val="%1.%2. "/>
      <w:lvlJc w:val="left"/>
      <w:pPr>
        <w:ind w:left="450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52818B4"/>
    <w:multiLevelType w:val="hybridMultilevel"/>
    <w:tmpl w:val="67E070B2"/>
    <w:lvl w:ilvl="0" w:tplc="4E06BA38">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20"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8E2D40"/>
    <w:multiLevelType w:val="multilevel"/>
    <w:tmpl w:val="E7900EF2"/>
    <w:lvl w:ilvl="0">
      <w:start w:val="1"/>
      <w:numFmt w:val="decimal"/>
      <w:pStyle w:val="Heading1"/>
      <w:suff w:val="nothing"/>
      <w:lvlText w:val="%1. "/>
      <w:lvlJc w:val="left"/>
      <w:pPr>
        <w:ind w:left="2052" w:hanging="432"/>
      </w:pPr>
      <w:rPr>
        <w:rFonts w:hint="default"/>
      </w:rPr>
    </w:lvl>
    <w:lvl w:ilvl="1">
      <w:start w:val="1"/>
      <w:numFmt w:val="decimal"/>
      <w:pStyle w:val="Heading2"/>
      <w:suff w:val="nothing"/>
      <w:lvlText w:val="%1.%2. "/>
      <w:lvlJc w:val="left"/>
      <w:pPr>
        <w:ind w:left="858"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5" w15:restartNumberingAfterBreak="0">
    <w:nsid w:val="491C04EA"/>
    <w:multiLevelType w:val="hybridMultilevel"/>
    <w:tmpl w:val="5CD4CE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D60C66"/>
    <w:multiLevelType w:val="hybridMultilevel"/>
    <w:tmpl w:val="AF4EE668"/>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7"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600E50EF"/>
    <w:multiLevelType w:val="multilevel"/>
    <w:tmpl w:val="3E98B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DE3D2E"/>
    <w:multiLevelType w:val="hybridMultilevel"/>
    <w:tmpl w:val="A4ECA04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15:restartNumberingAfterBreak="0">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88A17D9"/>
    <w:multiLevelType w:val="hybridMultilevel"/>
    <w:tmpl w:val="572ED8C0"/>
    <w:lvl w:ilvl="0" w:tplc="1B365452">
      <w:start w:val="13"/>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7"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D6C66FC"/>
    <w:multiLevelType w:val="hybridMultilevel"/>
    <w:tmpl w:val="3BD267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29"/>
  </w:num>
  <w:num w:numId="3">
    <w:abstractNumId w:val="28"/>
  </w:num>
  <w:num w:numId="4">
    <w:abstractNumId w:val="35"/>
  </w:num>
  <w:num w:numId="5">
    <w:abstractNumId w:val="2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7"/>
  </w:num>
  <w:num w:numId="17">
    <w:abstractNumId w:val="11"/>
  </w:num>
  <w:num w:numId="18">
    <w:abstractNumId w:val="22"/>
  </w:num>
  <w:num w:numId="19">
    <w:abstractNumId w:val="22"/>
    <w:lvlOverride w:ilvl="0">
      <w:startOverride w:val="1"/>
    </w:lvlOverride>
  </w:num>
  <w:num w:numId="20">
    <w:abstractNumId w:val="18"/>
  </w:num>
  <w:num w:numId="21">
    <w:abstractNumId w:val="10"/>
  </w:num>
  <w:num w:numId="22">
    <w:abstractNumId w:val="30"/>
  </w:num>
  <w:num w:numId="23">
    <w:abstractNumId w:val="35"/>
  </w:num>
  <w:num w:numId="24">
    <w:abstractNumId w:val="16"/>
  </w:num>
  <w:num w:numId="25">
    <w:abstractNumId w:val="35"/>
    <w:lvlOverride w:ilvl="0">
      <w:startOverride w:val="1"/>
    </w:lvlOverride>
  </w:num>
  <w:num w:numId="26">
    <w:abstractNumId w:val="37"/>
  </w:num>
  <w:num w:numId="27">
    <w:abstractNumId w:val="13"/>
  </w:num>
  <w:num w:numId="28">
    <w:abstractNumId w:val="31"/>
  </w:num>
  <w:num w:numId="29">
    <w:abstractNumId w:val="21"/>
  </w:num>
  <w:num w:numId="30">
    <w:abstractNumId w:val="35"/>
    <w:lvlOverride w:ilvl="0">
      <w:startOverride w:val="1"/>
    </w:lvlOverride>
  </w:num>
  <w:num w:numId="31">
    <w:abstractNumId w:val="23"/>
  </w:num>
  <w:num w:numId="32">
    <w:abstractNumId w:val="14"/>
  </w:num>
  <w:num w:numId="33">
    <w:abstractNumId w:val="20"/>
  </w:num>
  <w:num w:numId="34">
    <w:abstractNumId w:val="32"/>
  </w:num>
  <w:num w:numId="35">
    <w:abstractNumId w:val="12"/>
  </w:num>
  <w:num w:numId="36">
    <w:abstractNumId w:val="18"/>
  </w:num>
  <w:num w:numId="37">
    <w:abstractNumId w:val="38"/>
  </w:num>
  <w:num w:numId="38">
    <w:abstractNumId w:val="25"/>
  </w:num>
  <w:num w:numId="39">
    <w:abstractNumId w:val="33"/>
  </w:num>
  <w:num w:numId="40">
    <w:abstractNumId w:val="17"/>
  </w:num>
  <w:num w:numId="41">
    <w:abstractNumId w:val="26"/>
  </w:num>
  <w:num w:numId="42">
    <w:abstractNumId w:val="19"/>
  </w:num>
  <w:num w:numId="43">
    <w:abstractNumId w:val="15"/>
  </w:num>
  <w:num w:numId="44">
    <w:abstractNumId w:val="36"/>
  </w:num>
  <w:num w:numId="45">
    <w:abstractNumId w:val="27"/>
    <w:lvlOverride w:ilvl="0">
      <w:startOverride w:val="1"/>
    </w:lvlOverride>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liot Lear (elear)">
    <w15:presenceInfo w15:providerId="AD" w15:userId="S::elear@cisco.com::8741cf34-b9b7-4555-8445-0af1d269ef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de-CH"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wNzS0NLS0NLE0NjNQ0lEKTi0uzszPAykwqwUAj7VM/SwAAAA="/>
  </w:docVars>
  <w:rsids>
    <w:rsidRoot w:val="004F5F17"/>
    <w:rsid w:val="00000E6C"/>
    <w:rsid w:val="000011A3"/>
    <w:rsid w:val="00001320"/>
    <w:rsid w:val="000017CE"/>
    <w:rsid w:val="00005021"/>
    <w:rsid w:val="00005B47"/>
    <w:rsid w:val="00013C09"/>
    <w:rsid w:val="00013C75"/>
    <w:rsid w:val="0001519F"/>
    <w:rsid w:val="00015838"/>
    <w:rsid w:val="0002138D"/>
    <w:rsid w:val="000245DE"/>
    <w:rsid w:val="0003473B"/>
    <w:rsid w:val="000429DD"/>
    <w:rsid w:val="00042ACC"/>
    <w:rsid w:val="0004398F"/>
    <w:rsid w:val="000440BE"/>
    <w:rsid w:val="0004481B"/>
    <w:rsid w:val="00045A33"/>
    <w:rsid w:val="00052D45"/>
    <w:rsid w:val="00053267"/>
    <w:rsid w:val="00055923"/>
    <w:rsid w:val="000566F5"/>
    <w:rsid w:val="00061E5D"/>
    <w:rsid w:val="00062EE4"/>
    <w:rsid w:val="0006649F"/>
    <w:rsid w:val="00072E31"/>
    <w:rsid w:val="00073B3B"/>
    <w:rsid w:val="0007656C"/>
    <w:rsid w:val="000936DF"/>
    <w:rsid w:val="00093D38"/>
    <w:rsid w:val="00094482"/>
    <w:rsid w:val="000A11C5"/>
    <w:rsid w:val="000B1845"/>
    <w:rsid w:val="000B2F64"/>
    <w:rsid w:val="000B3992"/>
    <w:rsid w:val="000C18D9"/>
    <w:rsid w:val="000C5164"/>
    <w:rsid w:val="000C789B"/>
    <w:rsid w:val="000D2E68"/>
    <w:rsid w:val="000D4FFB"/>
    <w:rsid w:val="000D522C"/>
    <w:rsid w:val="000E1CEA"/>
    <w:rsid w:val="000E2C73"/>
    <w:rsid w:val="000E3D59"/>
    <w:rsid w:val="000E620D"/>
    <w:rsid w:val="000F0625"/>
    <w:rsid w:val="000F2D89"/>
    <w:rsid w:val="000F68B0"/>
    <w:rsid w:val="00100BDA"/>
    <w:rsid w:val="001024B5"/>
    <w:rsid w:val="00102C47"/>
    <w:rsid w:val="00103089"/>
    <w:rsid w:val="0010341A"/>
    <w:rsid w:val="0010357E"/>
    <w:rsid w:val="0010654D"/>
    <w:rsid w:val="00110B1C"/>
    <w:rsid w:val="001154EB"/>
    <w:rsid w:val="00121345"/>
    <w:rsid w:val="0012781B"/>
    <w:rsid w:val="00131183"/>
    <w:rsid w:val="0013162B"/>
    <w:rsid w:val="00135A92"/>
    <w:rsid w:val="00135F4C"/>
    <w:rsid w:val="00136ADE"/>
    <w:rsid w:val="00137A3B"/>
    <w:rsid w:val="00140B8C"/>
    <w:rsid w:val="001434DD"/>
    <w:rsid w:val="0014466C"/>
    <w:rsid w:val="00145EA7"/>
    <w:rsid w:val="00146E66"/>
    <w:rsid w:val="00147470"/>
    <w:rsid w:val="0015411E"/>
    <w:rsid w:val="001546C9"/>
    <w:rsid w:val="00155BE7"/>
    <w:rsid w:val="00156C7B"/>
    <w:rsid w:val="00160DC6"/>
    <w:rsid w:val="00173E4B"/>
    <w:rsid w:val="001750A3"/>
    <w:rsid w:val="0017773E"/>
    <w:rsid w:val="00180933"/>
    <w:rsid w:val="0018134A"/>
    <w:rsid w:val="001863A4"/>
    <w:rsid w:val="00194571"/>
    <w:rsid w:val="0019497B"/>
    <w:rsid w:val="0019703D"/>
    <w:rsid w:val="001A1DE0"/>
    <w:rsid w:val="001A2B40"/>
    <w:rsid w:val="001A3789"/>
    <w:rsid w:val="001A3EEA"/>
    <w:rsid w:val="001A4012"/>
    <w:rsid w:val="001A48EF"/>
    <w:rsid w:val="001C56B2"/>
    <w:rsid w:val="001C56D0"/>
    <w:rsid w:val="001C5A13"/>
    <w:rsid w:val="001D1DA0"/>
    <w:rsid w:val="001D384B"/>
    <w:rsid w:val="001D3A8D"/>
    <w:rsid w:val="001D4221"/>
    <w:rsid w:val="001D4EF1"/>
    <w:rsid w:val="001D69B3"/>
    <w:rsid w:val="001D6AB1"/>
    <w:rsid w:val="001E2222"/>
    <w:rsid w:val="001E3DE1"/>
    <w:rsid w:val="001E3E79"/>
    <w:rsid w:val="001E489A"/>
    <w:rsid w:val="001E4E93"/>
    <w:rsid w:val="001F1385"/>
    <w:rsid w:val="001F394B"/>
    <w:rsid w:val="001F50EC"/>
    <w:rsid w:val="001F5C67"/>
    <w:rsid w:val="001F6550"/>
    <w:rsid w:val="00200759"/>
    <w:rsid w:val="00202EA3"/>
    <w:rsid w:val="00211C74"/>
    <w:rsid w:val="00221738"/>
    <w:rsid w:val="002263B7"/>
    <w:rsid w:val="00226788"/>
    <w:rsid w:val="002340D7"/>
    <w:rsid w:val="002344D0"/>
    <w:rsid w:val="00234504"/>
    <w:rsid w:val="00234834"/>
    <w:rsid w:val="00234902"/>
    <w:rsid w:val="002356E0"/>
    <w:rsid w:val="00237595"/>
    <w:rsid w:val="00237697"/>
    <w:rsid w:val="00240916"/>
    <w:rsid w:val="00240D5B"/>
    <w:rsid w:val="002475A2"/>
    <w:rsid w:val="002478A7"/>
    <w:rsid w:val="00252DA9"/>
    <w:rsid w:val="0025385A"/>
    <w:rsid w:val="00254FD6"/>
    <w:rsid w:val="00260298"/>
    <w:rsid w:val="00262DD5"/>
    <w:rsid w:val="00263BC0"/>
    <w:rsid w:val="002652C4"/>
    <w:rsid w:val="002717F5"/>
    <w:rsid w:val="00275C44"/>
    <w:rsid w:val="00275CE8"/>
    <w:rsid w:val="0027759C"/>
    <w:rsid w:val="002841A1"/>
    <w:rsid w:val="00285B24"/>
    <w:rsid w:val="00291216"/>
    <w:rsid w:val="002917BD"/>
    <w:rsid w:val="002A296C"/>
    <w:rsid w:val="002A4B52"/>
    <w:rsid w:val="002A6DD0"/>
    <w:rsid w:val="002A707B"/>
    <w:rsid w:val="002B006C"/>
    <w:rsid w:val="002B1977"/>
    <w:rsid w:val="002B6872"/>
    <w:rsid w:val="002C1F42"/>
    <w:rsid w:val="002D2F11"/>
    <w:rsid w:val="002D4DE8"/>
    <w:rsid w:val="002D5572"/>
    <w:rsid w:val="002D7F4D"/>
    <w:rsid w:val="002E13E2"/>
    <w:rsid w:val="002E1F5F"/>
    <w:rsid w:val="002E2943"/>
    <w:rsid w:val="002E41B0"/>
    <w:rsid w:val="002E5DA5"/>
    <w:rsid w:val="002E7551"/>
    <w:rsid w:val="002E79B5"/>
    <w:rsid w:val="002F361B"/>
    <w:rsid w:val="002F663B"/>
    <w:rsid w:val="002F7430"/>
    <w:rsid w:val="0030239C"/>
    <w:rsid w:val="00305AFD"/>
    <w:rsid w:val="00305B15"/>
    <w:rsid w:val="003067F7"/>
    <w:rsid w:val="003154AF"/>
    <w:rsid w:val="00315AA3"/>
    <w:rsid w:val="00316413"/>
    <w:rsid w:val="00316AC2"/>
    <w:rsid w:val="00326B65"/>
    <w:rsid w:val="00330A6E"/>
    <w:rsid w:val="003349FE"/>
    <w:rsid w:val="00334C43"/>
    <w:rsid w:val="003409FC"/>
    <w:rsid w:val="00341FFA"/>
    <w:rsid w:val="00342A68"/>
    <w:rsid w:val="00345474"/>
    <w:rsid w:val="00350087"/>
    <w:rsid w:val="00353FE1"/>
    <w:rsid w:val="00357EC0"/>
    <w:rsid w:val="00361049"/>
    <w:rsid w:val="003628C6"/>
    <w:rsid w:val="0036418F"/>
    <w:rsid w:val="00364225"/>
    <w:rsid w:val="0037210E"/>
    <w:rsid w:val="003749F5"/>
    <w:rsid w:val="0037550D"/>
    <w:rsid w:val="003755C4"/>
    <w:rsid w:val="0038625D"/>
    <w:rsid w:val="00394572"/>
    <w:rsid w:val="00395352"/>
    <w:rsid w:val="00396CDC"/>
    <w:rsid w:val="003A1329"/>
    <w:rsid w:val="003A7B62"/>
    <w:rsid w:val="003B156D"/>
    <w:rsid w:val="003B3D19"/>
    <w:rsid w:val="003B5020"/>
    <w:rsid w:val="003B6191"/>
    <w:rsid w:val="003C429A"/>
    <w:rsid w:val="003C6870"/>
    <w:rsid w:val="003C7575"/>
    <w:rsid w:val="003D32A7"/>
    <w:rsid w:val="003D33D2"/>
    <w:rsid w:val="003E501A"/>
    <w:rsid w:val="003F3926"/>
    <w:rsid w:val="003F5113"/>
    <w:rsid w:val="003F534D"/>
    <w:rsid w:val="003F66F6"/>
    <w:rsid w:val="003F6BFC"/>
    <w:rsid w:val="003F6FEB"/>
    <w:rsid w:val="003F7808"/>
    <w:rsid w:val="003F7DA5"/>
    <w:rsid w:val="0040101D"/>
    <w:rsid w:val="004178C7"/>
    <w:rsid w:val="0042007B"/>
    <w:rsid w:val="0042693A"/>
    <w:rsid w:val="00426A67"/>
    <w:rsid w:val="00431279"/>
    <w:rsid w:val="004357EA"/>
    <w:rsid w:val="0043587E"/>
    <w:rsid w:val="004359FC"/>
    <w:rsid w:val="0043792B"/>
    <w:rsid w:val="00437A20"/>
    <w:rsid w:val="0044050D"/>
    <w:rsid w:val="00444B78"/>
    <w:rsid w:val="004538BC"/>
    <w:rsid w:val="004538EF"/>
    <w:rsid w:val="004546DB"/>
    <w:rsid w:val="00455C79"/>
    <w:rsid w:val="00460432"/>
    <w:rsid w:val="00463CEE"/>
    <w:rsid w:val="004645E0"/>
    <w:rsid w:val="00466238"/>
    <w:rsid w:val="00471888"/>
    <w:rsid w:val="00472DC4"/>
    <w:rsid w:val="0048240F"/>
    <w:rsid w:val="0049752C"/>
    <w:rsid w:val="004A4846"/>
    <w:rsid w:val="004A7480"/>
    <w:rsid w:val="004B4A07"/>
    <w:rsid w:val="004B54F1"/>
    <w:rsid w:val="004C6A47"/>
    <w:rsid w:val="004D3AD5"/>
    <w:rsid w:val="004D60E7"/>
    <w:rsid w:val="004D6A0F"/>
    <w:rsid w:val="004E25F7"/>
    <w:rsid w:val="004E2C39"/>
    <w:rsid w:val="004E36D9"/>
    <w:rsid w:val="004F02F6"/>
    <w:rsid w:val="004F0454"/>
    <w:rsid w:val="004F5F17"/>
    <w:rsid w:val="004F73D6"/>
    <w:rsid w:val="005010FF"/>
    <w:rsid w:val="005019B0"/>
    <w:rsid w:val="0050242C"/>
    <w:rsid w:val="00502540"/>
    <w:rsid w:val="00504EAE"/>
    <w:rsid w:val="00506F44"/>
    <w:rsid w:val="00507FD8"/>
    <w:rsid w:val="00511103"/>
    <w:rsid w:val="00513C73"/>
    <w:rsid w:val="00514A3B"/>
    <w:rsid w:val="005264F0"/>
    <w:rsid w:val="0052735F"/>
    <w:rsid w:val="00532725"/>
    <w:rsid w:val="00532F0C"/>
    <w:rsid w:val="00535908"/>
    <w:rsid w:val="00540EC4"/>
    <w:rsid w:val="005439F1"/>
    <w:rsid w:val="00543E62"/>
    <w:rsid w:val="005460A1"/>
    <w:rsid w:val="00546254"/>
    <w:rsid w:val="00547595"/>
    <w:rsid w:val="00550C7D"/>
    <w:rsid w:val="005522A4"/>
    <w:rsid w:val="00552318"/>
    <w:rsid w:val="005609E9"/>
    <w:rsid w:val="005613B7"/>
    <w:rsid w:val="00564AA2"/>
    <w:rsid w:val="00564D25"/>
    <w:rsid w:val="00572520"/>
    <w:rsid w:val="005725CA"/>
    <w:rsid w:val="00573903"/>
    <w:rsid w:val="00577C39"/>
    <w:rsid w:val="00581197"/>
    <w:rsid w:val="00581409"/>
    <w:rsid w:val="00585DE1"/>
    <w:rsid w:val="00587BCB"/>
    <w:rsid w:val="00587C14"/>
    <w:rsid w:val="00590366"/>
    <w:rsid w:val="00595816"/>
    <w:rsid w:val="00597ACE"/>
    <w:rsid w:val="005A277B"/>
    <w:rsid w:val="005A305B"/>
    <w:rsid w:val="005A4CA6"/>
    <w:rsid w:val="005B1400"/>
    <w:rsid w:val="005B3C7A"/>
    <w:rsid w:val="005B57D1"/>
    <w:rsid w:val="005B743D"/>
    <w:rsid w:val="005B74D6"/>
    <w:rsid w:val="005C03FF"/>
    <w:rsid w:val="005C27CC"/>
    <w:rsid w:val="005C5103"/>
    <w:rsid w:val="005C7721"/>
    <w:rsid w:val="005D7A47"/>
    <w:rsid w:val="005E13F3"/>
    <w:rsid w:val="005E33E3"/>
    <w:rsid w:val="005E3A5A"/>
    <w:rsid w:val="005E6497"/>
    <w:rsid w:val="005F1D39"/>
    <w:rsid w:val="005F3AB0"/>
    <w:rsid w:val="005F5BCC"/>
    <w:rsid w:val="006028AB"/>
    <w:rsid w:val="0060403D"/>
    <w:rsid w:val="00604E7E"/>
    <w:rsid w:val="00605243"/>
    <w:rsid w:val="006148C6"/>
    <w:rsid w:val="00615BC2"/>
    <w:rsid w:val="0062081E"/>
    <w:rsid w:val="006216F4"/>
    <w:rsid w:val="00625079"/>
    <w:rsid w:val="00627838"/>
    <w:rsid w:val="0063468B"/>
    <w:rsid w:val="0063752C"/>
    <w:rsid w:val="00642655"/>
    <w:rsid w:val="0064638C"/>
    <w:rsid w:val="006472B9"/>
    <w:rsid w:val="0065644D"/>
    <w:rsid w:val="00657594"/>
    <w:rsid w:val="00661343"/>
    <w:rsid w:val="006677A8"/>
    <w:rsid w:val="00671D20"/>
    <w:rsid w:val="00677B4D"/>
    <w:rsid w:val="006804CA"/>
    <w:rsid w:val="00683FBF"/>
    <w:rsid w:val="00691C71"/>
    <w:rsid w:val="00694C5A"/>
    <w:rsid w:val="00695F3F"/>
    <w:rsid w:val="00696527"/>
    <w:rsid w:val="006A1998"/>
    <w:rsid w:val="006A47CD"/>
    <w:rsid w:val="006A6587"/>
    <w:rsid w:val="006A74C7"/>
    <w:rsid w:val="006B2726"/>
    <w:rsid w:val="006B341D"/>
    <w:rsid w:val="006B4EB7"/>
    <w:rsid w:val="006B6757"/>
    <w:rsid w:val="006B7F63"/>
    <w:rsid w:val="006C28DA"/>
    <w:rsid w:val="006C290B"/>
    <w:rsid w:val="006C2910"/>
    <w:rsid w:val="006C2D4D"/>
    <w:rsid w:val="006C3558"/>
    <w:rsid w:val="006C3805"/>
    <w:rsid w:val="006D2593"/>
    <w:rsid w:val="006D28A3"/>
    <w:rsid w:val="006D31AC"/>
    <w:rsid w:val="006D3CE8"/>
    <w:rsid w:val="006D45E0"/>
    <w:rsid w:val="006D5DE5"/>
    <w:rsid w:val="006D602C"/>
    <w:rsid w:val="006E04A4"/>
    <w:rsid w:val="006E1129"/>
    <w:rsid w:val="006E1AC3"/>
    <w:rsid w:val="006E3627"/>
    <w:rsid w:val="006E47D5"/>
    <w:rsid w:val="006E788A"/>
    <w:rsid w:val="006F067C"/>
    <w:rsid w:val="006F2D73"/>
    <w:rsid w:val="006F4076"/>
    <w:rsid w:val="006F6F19"/>
    <w:rsid w:val="00704F7D"/>
    <w:rsid w:val="007064F9"/>
    <w:rsid w:val="007124AB"/>
    <w:rsid w:val="00713412"/>
    <w:rsid w:val="007145DC"/>
    <w:rsid w:val="007146EE"/>
    <w:rsid w:val="0072225C"/>
    <w:rsid w:val="0072768F"/>
    <w:rsid w:val="0073179D"/>
    <w:rsid w:val="00731CBA"/>
    <w:rsid w:val="00736C9E"/>
    <w:rsid w:val="007410B5"/>
    <w:rsid w:val="007414F6"/>
    <w:rsid w:val="00750C66"/>
    <w:rsid w:val="00752C8C"/>
    <w:rsid w:val="00753091"/>
    <w:rsid w:val="007535B4"/>
    <w:rsid w:val="00753DF3"/>
    <w:rsid w:val="00753EDF"/>
    <w:rsid w:val="00756310"/>
    <w:rsid w:val="00757691"/>
    <w:rsid w:val="00761402"/>
    <w:rsid w:val="00770FB3"/>
    <w:rsid w:val="00772F71"/>
    <w:rsid w:val="00776578"/>
    <w:rsid w:val="007774C3"/>
    <w:rsid w:val="00782066"/>
    <w:rsid w:val="00782D41"/>
    <w:rsid w:val="00786D3D"/>
    <w:rsid w:val="0078701F"/>
    <w:rsid w:val="0079201D"/>
    <w:rsid w:val="0079406A"/>
    <w:rsid w:val="00795E8F"/>
    <w:rsid w:val="0079786A"/>
    <w:rsid w:val="00797F56"/>
    <w:rsid w:val="007A01B5"/>
    <w:rsid w:val="007A64CF"/>
    <w:rsid w:val="007B25E2"/>
    <w:rsid w:val="007B266C"/>
    <w:rsid w:val="007D1124"/>
    <w:rsid w:val="007D2F46"/>
    <w:rsid w:val="007D4054"/>
    <w:rsid w:val="007D525E"/>
    <w:rsid w:val="007D61D1"/>
    <w:rsid w:val="007E33B0"/>
    <w:rsid w:val="007E498B"/>
    <w:rsid w:val="007F7864"/>
    <w:rsid w:val="007F7886"/>
    <w:rsid w:val="007F7DB5"/>
    <w:rsid w:val="00802C0B"/>
    <w:rsid w:val="00802CEC"/>
    <w:rsid w:val="00803157"/>
    <w:rsid w:val="00803480"/>
    <w:rsid w:val="00803AE2"/>
    <w:rsid w:val="00804F21"/>
    <w:rsid w:val="00805AE7"/>
    <w:rsid w:val="00806AEA"/>
    <w:rsid w:val="008071D0"/>
    <w:rsid w:val="008122D3"/>
    <w:rsid w:val="00812F2F"/>
    <w:rsid w:val="0081357B"/>
    <w:rsid w:val="00813B82"/>
    <w:rsid w:val="00815462"/>
    <w:rsid w:val="00820E80"/>
    <w:rsid w:val="008231D1"/>
    <w:rsid w:val="008240D7"/>
    <w:rsid w:val="0083252D"/>
    <w:rsid w:val="008341EA"/>
    <w:rsid w:val="00834330"/>
    <w:rsid w:val="00844315"/>
    <w:rsid w:val="00847A84"/>
    <w:rsid w:val="00850297"/>
    <w:rsid w:val="00852812"/>
    <w:rsid w:val="00870AAD"/>
    <w:rsid w:val="00877844"/>
    <w:rsid w:val="0089160A"/>
    <w:rsid w:val="00892A1A"/>
    <w:rsid w:val="00894237"/>
    <w:rsid w:val="008A0B2A"/>
    <w:rsid w:val="008A122B"/>
    <w:rsid w:val="008A1DDA"/>
    <w:rsid w:val="008A3CFF"/>
    <w:rsid w:val="008B3028"/>
    <w:rsid w:val="008B3876"/>
    <w:rsid w:val="008C0986"/>
    <w:rsid w:val="008C551E"/>
    <w:rsid w:val="008C625D"/>
    <w:rsid w:val="008C7637"/>
    <w:rsid w:val="008D11BF"/>
    <w:rsid w:val="008D47C9"/>
    <w:rsid w:val="008D50C0"/>
    <w:rsid w:val="008D6B95"/>
    <w:rsid w:val="008E085C"/>
    <w:rsid w:val="008E0CCD"/>
    <w:rsid w:val="008E113E"/>
    <w:rsid w:val="008E1720"/>
    <w:rsid w:val="008E28C0"/>
    <w:rsid w:val="008E5B2C"/>
    <w:rsid w:val="008E6224"/>
    <w:rsid w:val="008E670E"/>
    <w:rsid w:val="008F2F4F"/>
    <w:rsid w:val="008F3597"/>
    <w:rsid w:val="008F7CEA"/>
    <w:rsid w:val="00900561"/>
    <w:rsid w:val="00904AD4"/>
    <w:rsid w:val="009077E0"/>
    <w:rsid w:val="009103F9"/>
    <w:rsid w:val="00910758"/>
    <w:rsid w:val="009115CA"/>
    <w:rsid w:val="00915D0D"/>
    <w:rsid w:val="0091607B"/>
    <w:rsid w:val="00922C08"/>
    <w:rsid w:val="00922EDD"/>
    <w:rsid w:val="009247C9"/>
    <w:rsid w:val="00924B0B"/>
    <w:rsid w:val="009266A0"/>
    <w:rsid w:val="00927325"/>
    <w:rsid w:val="00936A66"/>
    <w:rsid w:val="00936CC1"/>
    <w:rsid w:val="00937E3A"/>
    <w:rsid w:val="00941103"/>
    <w:rsid w:val="0094341D"/>
    <w:rsid w:val="009439D8"/>
    <w:rsid w:val="00945E70"/>
    <w:rsid w:val="009473D2"/>
    <w:rsid w:val="009508CC"/>
    <w:rsid w:val="009517E4"/>
    <w:rsid w:val="0095369E"/>
    <w:rsid w:val="009538DC"/>
    <w:rsid w:val="00953AB8"/>
    <w:rsid w:val="0095654E"/>
    <w:rsid w:val="00967D08"/>
    <w:rsid w:val="00967E52"/>
    <w:rsid w:val="009812A3"/>
    <w:rsid w:val="00986471"/>
    <w:rsid w:val="00986699"/>
    <w:rsid w:val="009876A3"/>
    <w:rsid w:val="00987856"/>
    <w:rsid w:val="00987BC0"/>
    <w:rsid w:val="009907E0"/>
    <w:rsid w:val="00995102"/>
    <w:rsid w:val="009A0EE2"/>
    <w:rsid w:val="009A45F6"/>
    <w:rsid w:val="009B0913"/>
    <w:rsid w:val="009B1C50"/>
    <w:rsid w:val="009B4442"/>
    <w:rsid w:val="009C08E8"/>
    <w:rsid w:val="009C35D8"/>
    <w:rsid w:val="009C4CD1"/>
    <w:rsid w:val="009C5F01"/>
    <w:rsid w:val="009C6253"/>
    <w:rsid w:val="009D0107"/>
    <w:rsid w:val="009D0796"/>
    <w:rsid w:val="009D0BF8"/>
    <w:rsid w:val="009D3C6E"/>
    <w:rsid w:val="009D50BB"/>
    <w:rsid w:val="009D6537"/>
    <w:rsid w:val="009D7C1D"/>
    <w:rsid w:val="009E0865"/>
    <w:rsid w:val="009E1332"/>
    <w:rsid w:val="009E6BEB"/>
    <w:rsid w:val="009F077F"/>
    <w:rsid w:val="009F5CD1"/>
    <w:rsid w:val="00A0090F"/>
    <w:rsid w:val="00A04517"/>
    <w:rsid w:val="00A052A2"/>
    <w:rsid w:val="00A05683"/>
    <w:rsid w:val="00A05EAB"/>
    <w:rsid w:val="00A06E25"/>
    <w:rsid w:val="00A078AD"/>
    <w:rsid w:val="00A12D65"/>
    <w:rsid w:val="00A15E3F"/>
    <w:rsid w:val="00A172FD"/>
    <w:rsid w:val="00A179ED"/>
    <w:rsid w:val="00A22B9F"/>
    <w:rsid w:val="00A277B6"/>
    <w:rsid w:val="00A279B5"/>
    <w:rsid w:val="00A34B93"/>
    <w:rsid w:val="00A41241"/>
    <w:rsid w:val="00A41519"/>
    <w:rsid w:val="00A42E3E"/>
    <w:rsid w:val="00A43372"/>
    <w:rsid w:val="00A454F5"/>
    <w:rsid w:val="00A47585"/>
    <w:rsid w:val="00A47C47"/>
    <w:rsid w:val="00A50162"/>
    <w:rsid w:val="00A560CC"/>
    <w:rsid w:val="00A5620C"/>
    <w:rsid w:val="00A5738F"/>
    <w:rsid w:val="00A61529"/>
    <w:rsid w:val="00A626BF"/>
    <w:rsid w:val="00A65A11"/>
    <w:rsid w:val="00A67E94"/>
    <w:rsid w:val="00A73565"/>
    <w:rsid w:val="00A7613F"/>
    <w:rsid w:val="00A81938"/>
    <w:rsid w:val="00A81B77"/>
    <w:rsid w:val="00A8355A"/>
    <w:rsid w:val="00A91C7F"/>
    <w:rsid w:val="00A95721"/>
    <w:rsid w:val="00AA449B"/>
    <w:rsid w:val="00AA6E08"/>
    <w:rsid w:val="00AA6FC3"/>
    <w:rsid w:val="00AA771D"/>
    <w:rsid w:val="00AC27B9"/>
    <w:rsid w:val="00AD4213"/>
    <w:rsid w:val="00AD5A45"/>
    <w:rsid w:val="00AD6298"/>
    <w:rsid w:val="00AE009F"/>
    <w:rsid w:val="00AE0541"/>
    <w:rsid w:val="00AE084D"/>
    <w:rsid w:val="00AE33E0"/>
    <w:rsid w:val="00AE39EB"/>
    <w:rsid w:val="00AE49FB"/>
    <w:rsid w:val="00AF3B48"/>
    <w:rsid w:val="00AF4CB8"/>
    <w:rsid w:val="00AF4FA7"/>
    <w:rsid w:val="00AF6558"/>
    <w:rsid w:val="00B0131F"/>
    <w:rsid w:val="00B016B1"/>
    <w:rsid w:val="00B01DFE"/>
    <w:rsid w:val="00B05D40"/>
    <w:rsid w:val="00B06B29"/>
    <w:rsid w:val="00B06E36"/>
    <w:rsid w:val="00B11E11"/>
    <w:rsid w:val="00B2129D"/>
    <w:rsid w:val="00B21702"/>
    <w:rsid w:val="00B21B97"/>
    <w:rsid w:val="00B2624A"/>
    <w:rsid w:val="00B3007E"/>
    <w:rsid w:val="00B317B5"/>
    <w:rsid w:val="00B35499"/>
    <w:rsid w:val="00B36DF1"/>
    <w:rsid w:val="00B40C03"/>
    <w:rsid w:val="00B45A1A"/>
    <w:rsid w:val="00B47842"/>
    <w:rsid w:val="00B51104"/>
    <w:rsid w:val="00B6207A"/>
    <w:rsid w:val="00B62498"/>
    <w:rsid w:val="00B6362B"/>
    <w:rsid w:val="00B6754D"/>
    <w:rsid w:val="00B91820"/>
    <w:rsid w:val="00B918AD"/>
    <w:rsid w:val="00B93271"/>
    <w:rsid w:val="00B93358"/>
    <w:rsid w:val="00B93C90"/>
    <w:rsid w:val="00BA4163"/>
    <w:rsid w:val="00BA469F"/>
    <w:rsid w:val="00BA47FE"/>
    <w:rsid w:val="00BB196A"/>
    <w:rsid w:val="00BB2E88"/>
    <w:rsid w:val="00BB5A89"/>
    <w:rsid w:val="00BB5FE6"/>
    <w:rsid w:val="00BB7353"/>
    <w:rsid w:val="00BC00DB"/>
    <w:rsid w:val="00BC27E5"/>
    <w:rsid w:val="00BC3130"/>
    <w:rsid w:val="00BC73C3"/>
    <w:rsid w:val="00BD1B65"/>
    <w:rsid w:val="00BD6000"/>
    <w:rsid w:val="00BD6488"/>
    <w:rsid w:val="00BD743C"/>
    <w:rsid w:val="00BE1F88"/>
    <w:rsid w:val="00BE2316"/>
    <w:rsid w:val="00BE53A4"/>
    <w:rsid w:val="00BE6C24"/>
    <w:rsid w:val="00BF29A8"/>
    <w:rsid w:val="00C0058B"/>
    <w:rsid w:val="00C00E0A"/>
    <w:rsid w:val="00C030F0"/>
    <w:rsid w:val="00C031EF"/>
    <w:rsid w:val="00C03588"/>
    <w:rsid w:val="00C100F1"/>
    <w:rsid w:val="00C10F8A"/>
    <w:rsid w:val="00C126F8"/>
    <w:rsid w:val="00C150E1"/>
    <w:rsid w:val="00C175D2"/>
    <w:rsid w:val="00C17E38"/>
    <w:rsid w:val="00C2043C"/>
    <w:rsid w:val="00C3065D"/>
    <w:rsid w:val="00C37F08"/>
    <w:rsid w:val="00C45130"/>
    <w:rsid w:val="00C46F76"/>
    <w:rsid w:val="00C51296"/>
    <w:rsid w:val="00C602D3"/>
    <w:rsid w:val="00C6050C"/>
    <w:rsid w:val="00C63A15"/>
    <w:rsid w:val="00C65842"/>
    <w:rsid w:val="00C744E6"/>
    <w:rsid w:val="00C74DDF"/>
    <w:rsid w:val="00C8527D"/>
    <w:rsid w:val="00C86A46"/>
    <w:rsid w:val="00C86F86"/>
    <w:rsid w:val="00C93CE6"/>
    <w:rsid w:val="00C95C21"/>
    <w:rsid w:val="00C963D9"/>
    <w:rsid w:val="00C97092"/>
    <w:rsid w:val="00C97475"/>
    <w:rsid w:val="00CA0E16"/>
    <w:rsid w:val="00CA6661"/>
    <w:rsid w:val="00CA6987"/>
    <w:rsid w:val="00CA7E86"/>
    <w:rsid w:val="00CB5281"/>
    <w:rsid w:val="00CC1940"/>
    <w:rsid w:val="00CC4069"/>
    <w:rsid w:val="00CC5266"/>
    <w:rsid w:val="00CC74BE"/>
    <w:rsid w:val="00CD03D9"/>
    <w:rsid w:val="00CE150A"/>
    <w:rsid w:val="00CF0B71"/>
    <w:rsid w:val="00CF0D32"/>
    <w:rsid w:val="00CF3625"/>
    <w:rsid w:val="00CF3E46"/>
    <w:rsid w:val="00CF59FD"/>
    <w:rsid w:val="00CF60A5"/>
    <w:rsid w:val="00CF7C74"/>
    <w:rsid w:val="00D04D9D"/>
    <w:rsid w:val="00D127FF"/>
    <w:rsid w:val="00D15777"/>
    <w:rsid w:val="00D2158F"/>
    <w:rsid w:val="00D25401"/>
    <w:rsid w:val="00D255B8"/>
    <w:rsid w:val="00D25E62"/>
    <w:rsid w:val="00D26534"/>
    <w:rsid w:val="00D27C55"/>
    <w:rsid w:val="00D34B5C"/>
    <w:rsid w:val="00D37305"/>
    <w:rsid w:val="00D37D2D"/>
    <w:rsid w:val="00D41291"/>
    <w:rsid w:val="00D4162E"/>
    <w:rsid w:val="00D42208"/>
    <w:rsid w:val="00D4322A"/>
    <w:rsid w:val="00D45E14"/>
    <w:rsid w:val="00D46A41"/>
    <w:rsid w:val="00D555DE"/>
    <w:rsid w:val="00D55ABF"/>
    <w:rsid w:val="00D574B3"/>
    <w:rsid w:val="00D60B40"/>
    <w:rsid w:val="00D60F65"/>
    <w:rsid w:val="00D62E14"/>
    <w:rsid w:val="00D72B66"/>
    <w:rsid w:val="00D73EE8"/>
    <w:rsid w:val="00D75343"/>
    <w:rsid w:val="00D75E36"/>
    <w:rsid w:val="00D83712"/>
    <w:rsid w:val="00D84811"/>
    <w:rsid w:val="00D90D8B"/>
    <w:rsid w:val="00D95463"/>
    <w:rsid w:val="00D96499"/>
    <w:rsid w:val="00D96541"/>
    <w:rsid w:val="00D96DFA"/>
    <w:rsid w:val="00D97608"/>
    <w:rsid w:val="00DA1B42"/>
    <w:rsid w:val="00DA2991"/>
    <w:rsid w:val="00DA3A8C"/>
    <w:rsid w:val="00DA5167"/>
    <w:rsid w:val="00DA6B26"/>
    <w:rsid w:val="00DB0170"/>
    <w:rsid w:val="00DB1636"/>
    <w:rsid w:val="00DB2153"/>
    <w:rsid w:val="00DB6399"/>
    <w:rsid w:val="00DC09AA"/>
    <w:rsid w:val="00DC520D"/>
    <w:rsid w:val="00DC5824"/>
    <w:rsid w:val="00DC5BA7"/>
    <w:rsid w:val="00DC7239"/>
    <w:rsid w:val="00DD06D1"/>
    <w:rsid w:val="00DD0864"/>
    <w:rsid w:val="00DD708A"/>
    <w:rsid w:val="00DE12AA"/>
    <w:rsid w:val="00DE35DC"/>
    <w:rsid w:val="00DF7911"/>
    <w:rsid w:val="00E01717"/>
    <w:rsid w:val="00E05D4B"/>
    <w:rsid w:val="00E123B3"/>
    <w:rsid w:val="00E134C8"/>
    <w:rsid w:val="00E13A38"/>
    <w:rsid w:val="00E16A87"/>
    <w:rsid w:val="00E17372"/>
    <w:rsid w:val="00E20514"/>
    <w:rsid w:val="00E254CE"/>
    <w:rsid w:val="00E25F78"/>
    <w:rsid w:val="00E265D2"/>
    <w:rsid w:val="00E2702B"/>
    <w:rsid w:val="00E275EF"/>
    <w:rsid w:val="00E322B9"/>
    <w:rsid w:val="00E326DD"/>
    <w:rsid w:val="00E347B6"/>
    <w:rsid w:val="00E366A5"/>
    <w:rsid w:val="00E41FCB"/>
    <w:rsid w:val="00E42CB0"/>
    <w:rsid w:val="00E4361F"/>
    <w:rsid w:val="00E439A9"/>
    <w:rsid w:val="00E52D5E"/>
    <w:rsid w:val="00E56692"/>
    <w:rsid w:val="00E600B8"/>
    <w:rsid w:val="00E7765A"/>
    <w:rsid w:val="00E84240"/>
    <w:rsid w:val="00E843A6"/>
    <w:rsid w:val="00E84A61"/>
    <w:rsid w:val="00E85F3E"/>
    <w:rsid w:val="00E863F1"/>
    <w:rsid w:val="00E87DEC"/>
    <w:rsid w:val="00E915FE"/>
    <w:rsid w:val="00E96A9C"/>
    <w:rsid w:val="00EA1A59"/>
    <w:rsid w:val="00EA282D"/>
    <w:rsid w:val="00EA7A99"/>
    <w:rsid w:val="00EB308C"/>
    <w:rsid w:val="00EB41EC"/>
    <w:rsid w:val="00EB5385"/>
    <w:rsid w:val="00EB7FCA"/>
    <w:rsid w:val="00EC3668"/>
    <w:rsid w:val="00EC570E"/>
    <w:rsid w:val="00EC7DAF"/>
    <w:rsid w:val="00ED15CF"/>
    <w:rsid w:val="00ED1E5C"/>
    <w:rsid w:val="00ED2325"/>
    <w:rsid w:val="00ED2D12"/>
    <w:rsid w:val="00ED3200"/>
    <w:rsid w:val="00ED65E5"/>
    <w:rsid w:val="00EE2C82"/>
    <w:rsid w:val="00EE3193"/>
    <w:rsid w:val="00EE3E41"/>
    <w:rsid w:val="00EE6D6D"/>
    <w:rsid w:val="00EE7C5B"/>
    <w:rsid w:val="00F01BA8"/>
    <w:rsid w:val="00F0319E"/>
    <w:rsid w:val="00F03DA7"/>
    <w:rsid w:val="00F06DBF"/>
    <w:rsid w:val="00F12B9B"/>
    <w:rsid w:val="00F1655B"/>
    <w:rsid w:val="00F16FBB"/>
    <w:rsid w:val="00F22914"/>
    <w:rsid w:val="00F22A55"/>
    <w:rsid w:val="00F317DA"/>
    <w:rsid w:val="00F35EE7"/>
    <w:rsid w:val="00F410C4"/>
    <w:rsid w:val="00F43E5F"/>
    <w:rsid w:val="00F51966"/>
    <w:rsid w:val="00F51E8A"/>
    <w:rsid w:val="00F51FE4"/>
    <w:rsid w:val="00F54B83"/>
    <w:rsid w:val="00F55328"/>
    <w:rsid w:val="00F56B61"/>
    <w:rsid w:val="00F70C8F"/>
    <w:rsid w:val="00F73072"/>
    <w:rsid w:val="00F75C8B"/>
    <w:rsid w:val="00F7735E"/>
    <w:rsid w:val="00F8116F"/>
    <w:rsid w:val="00F82802"/>
    <w:rsid w:val="00F82CAC"/>
    <w:rsid w:val="00F837F0"/>
    <w:rsid w:val="00F91EC9"/>
    <w:rsid w:val="00F96E33"/>
    <w:rsid w:val="00FA1B1D"/>
    <w:rsid w:val="00FA2EF5"/>
    <w:rsid w:val="00FA73B3"/>
    <w:rsid w:val="00FA7437"/>
    <w:rsid w:val="00FA7B66"/>
    <w:rsid w:val="00FB19FF"/>
    <w:rsid w:val="00FC1076"/>
    <w:rsid w:val="00FC2852"/>
    <w:rsid w:val="00FC2FE2"/>
    <w:rsid w:val="00FC402C"/>
    <w:rsid w:val="00FD0A1A"/>
    <w:rsid w:val="00FD22FF"/>
    <w:rsid w:val="00FD28F9"/>
    <w:rsid w:val="00FD6F31"/>
    <w:rsid w:val="00FE2DD8"/>
    <w:rsid w:val="00FE2F1E"/>
    <w:rsid w:val="00FE3F17"/>
    <w:rsid w:val="00FE6513"/>
    <w:rsid w:val="00FF0946"/>
    <w:rsid w:val="00FF4624"/>
    <w:rsid w:val="00FF63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A312271"/>
  <w15:chartTrackingRefBased/>
  <w15:docId w15:val="{F19A8349-987A-4F5A-BB18-FF337FE51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qFormat="1"/>
    <w:lsdException w:name="footnote reference" w:uiPriority="99"/>
    <w:lsdException w:name="Title" w:qFormat="1"/>
    <w:lsdException w:name="Subtitle" w:qFormat="1"/>
    <w:lsdException w:name="Hyperlink" w:uiPriority="99"/>
    <w:lsdException w:name="Strong" w:qFormat="1"/>
    <w:lsdException w:name="Emphasis" w:uiPriority="20"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rPr>
  </w:style>
  <w:style w:type="paragraph" w:styleId="Heading1">
    <w:name w:val="heading 1"/>
    <w:basedOn w:val="Normal"/>
    <w:next w:val="Normal"/>
    <w:qFormat/>
    <w:rsid w:val="000B1845"/>
    <w:pPr>
      <w:keepNext/>
      <w:numPr>
        <w:numId w:val="5"/>
      </w:numPr>
      <w:ind w:left="432"/>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link w:val="FootnoteTextChar"/>
    <w:uiPriority w:val="99"/>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0B1845"/>
    <w:pPr>
      <w:numPr>
        <w:numId w:val="23"/>
      </w:numPr>
      <w:jc w:val="center"/>
    </w:pPr>
    <w:rPr>
      <w:bCs/>
      <w:szCs w:val="20"/>
    </w:rPr>
  </w:style>
  <w:style w:type="character" w:styleId="FootnoteReference">
    <w:name w:val="footnote reference"/>
    <w:uiPriority w:val="99"/>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ind w:left="0"/>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uiPriority w:val="20"/>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styleId="CommentReference">
    <w:name w:val="annotation reference"/>
    <w:basedOn w:val="DefaultParagraphFont"/>
    <w:rsid w:val="00326B65"/>
    <w:rPr>
      <w:sz w:val="16"/>
      <w:szCs w:val="16"/>
    </w:rPr>
  </w:style>
  <w:style w:type="paragraph" w:styleId="CommentText">
    <w:name w:val="annotation text"/>
    <w:basedOn w:val="Normal"/>
    <w:link w:val="CommentTextChar"/>
    <w:rsid w:val="00326B65"/>
    <w:pPr>
      <w:spacing w:line="240" w:lineRule="auto"/>
    </w:pPr>
    <w:rPr>
      <w:sz w:val="20"/>
      <w:szCs w:val="20"/>
    </w:rPr>
  </w:style>
  <w:style w:type="character" w:customStyle="1" w:styleId="CommentTextChar">
    <w:name w:val="Comment Text Char"/>
    <w:basedOn w:val="DefaultParagraphFont"/>
    <w:link w:val="CommentText"/>
    <w:rsid w:val="00326B65"/>
    <w:rPr>
      <w:rFonts w:ascii="Courier New" w:eastAsia="Batang" w:hAnsi="Courier New" w:cs="Courier New"/>
    </w:rPr>
  </w:style>
  <w:style w:type="paragraph" w:styleId="CommentSubject">
    <w:name w:val="annotation subject"/>
    <w:basedOn w:val="CommentText"/>
    <w:next w:val="CommentText"/>
    <w:link w:val="CommentSubjectChar"/>
    <w:rsid w:val="00326B65"/>
    <w:rPr>
      <w:b/>
      <w:bCs/>
    </w:rPr>
  </w:style>
  <w:style w:type="character" w:customStyle="1" w:styleId="CommentSubjectChar">
    <w:name w:val="Comment Subject Char"/>
    <w:basedOn w:val="CommentTextChar"/>
    <w:link w:val="CommentSubject"/>
    <w:rsid w:val="00326B65"/>
    <w:rPr>
      <w:rFonts w:ascii="Courier New" w:eastAsia="Batang" w:hAnsi="Courier New" w:cs="Courier New"/>
      <w:b/>
      <w:bCs/>
    </w:rPr>
  </w:style>
  <w:style w:type="character" w:styleId="UnresolvedMention">
    <w:name w:val="Unresolved Mention"/>
    <w:basedOn w:val="DefaultParagraphFont"/>
    <w:uiPriority w:val="99"/>
    <w:semiHidden/>
    <w:unhideWhenUsed/>
    <w:rsid w:val="0040101D"/>
    <w:rPr>
      <w:color w:val="605E5C"/>
      <w:shd w:val="clear" w:color="auto" w:fill="E1DFDD"/>
    </w:rPr>
  </w:style>
  <w:style w:type="paragraph" w:styleId="ListParagraph">
    <w:name w:val="List Paragraph"/>
    <w:basedOn w:val="Normal"/>
    <w:uiPriority w:val="34"/>
    <w:qFormat/>
    <w:rsid w:val="0040101D"/>
    <w:pPr>
      <w:ind w:left="720"/>
      <w:contextualSpacing/>
    </w:pPr>
  </w:style>
  <w:style w:type="character" w:customStyle="1" w:styleId="FootnoteTextChar">
    <w:name w:val="Footnote Text Char"/>
    <w:basedOn w:val="DefaultParagraphFont"/>
    <w:link w:val="FootnoteText"/>
    <w:uiPriority w:val="99"/>
    <w:semiHidden/>
    <w:rsid w:val="006D45E0"/>
    <w:rPr>
      <w:rFonts w:ascii="Courier New" w:eastAsia="Batang" w:hAnsi="Courier New" w:cs="Courier New"/>
    </w:rPr>
  </w:style>
  <w:style w:type="paragraph" w:styleId="EndnoteText">
    <w:name w:val="endnote text"/>
    <w:basedOn w:val="Normal"/>
    <w:link w:val="EndnoteTextChar"/>
    <w:rsid w:val="00173E4B"/>
    <w:pPr>
      <w:spacing w:after="0" w:line="240" w:lineRule="auto"/>
    </w:pPr>
    <w:rPr>
      <w:sz w:val="20"/>
      <w:szCs w:val="20"/>
    </w:rPr>
  </w:style>
  <w:style w:type="character" w:customStyle="1" w:styleId="EndnoteTextChar">
    <w:name w:val="Endnote Text Char"/>
    <w:basedOn w:val="DefaultParagraphFont"/>
    <w:link w:val="EndnoteText"/>
    <w:rsid w:val="00173E4B"/>
    <w:rPr>
      <w:rFonts w:ascii="Courier New" w:eastAsia="Batang" w:hAnsi="Courier New" w:cs="Courier New"/>
    </w:rPr>
  </w:style>
  <w:style w:type="character" w:customStyle="1" w:styleId="HTMLPreformattedChar">
    <w:name w:val="HTML Preformatted Char"/>
    <w:basedOn w:val="DefaultParagraphFont"/>
    <w:link w:val="HTMLPreformatted"/>
    <w:uiPriority w:val="99"/>
    <w:rsid w:val="003F5113"/>
    <w:rPr>
      <w:rFonts w:ascii="Courier New" w:eastAsia="Batang" w:hAnsi="Courier New" w:cs="Courier New"/>
    </w:rPr>
  </w:style>
  <w:style w:type="paragraph" w:styleId="Revision">
    <w:name w:val="Revision"/>
    <w:hidden/>
    <w:uiPriority w:val="99"/>
    <w:semiHidden/>
    <w:rsid w:val="00E7765A"/>
    <w:rPr>
      <w:rFonts w:ascii="Courier New" w:eastAsia="Batang" w:hAnsi="Courier New" w:cs="Courier New"/>
      <w:sz w:val="24"/>
      <w:szCs w:val="24"/>
    </w:rPr>
  </w:style>
  <w:style w:type="character" w:customStyle="1" w:styleId="h1">
    <w:name w:val="h1"/>
    <w:basedOn w:val="DefaultParagraphFont"/>
    <w:rsid w:val="00F75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4567780">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94654727">
      <w:bodyDiv w:val="1"/>
      <w:marLeft w:val="0"/>
      <w:marRight w:val="0"/>
      <w:marTop w:val="0"/>
      <w:marBottom w:val="0"/>
      <w:divBdr>
        <w:top w:val="none" w:sz="0" w:space="0" w:color="auto"/>
        <w:left w:val="none" w:sz="0" w:space="0" w:color="auto"/>
        <w:bottom w:val="none" w:sz="0" w:space="0" w:color="auto"/>
        <w:right w:val="none" w:sz="0" w:space="0" w:color="auto"/>
      </w:divBdr>
    </w:div>
    <w:div w:id="225342343">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94959058">
      <w:bodyDiv w:val="1"/>
      <w:marLeft w:val="0"/>
      <w:marRight w:val="0"/>
      <w:marTop w:val="0"/>
      <w:marBottom w:val="0"/>
      <w:divBdr>
        <w:top w:val="none" w:sz="0" w:space="0" w:color="auto"/>
        <w:left w:val="none" w:sz="0" w:space="0" w:color="auto"/>
        <w:bottom w:val="none" w:sz="0" w:space="0" w:color="auto"/>
        <w:right w:val="none" w:sz="0" w:space="0" w:color="auto"/>
      </w:divBdr>
    </w:div>
    <w:div w:id="703867770">
      <w:bodyDiv w:val="1"/>
      <w:marLeft w:val="0"/>
      <w:marRight w:val="0"/>
      <w:marTop w:val="0"/>
      <w:marBottom w:val="0"/>
      <w:divBdr>
        <w:top w:val="none" w:sz="0" w:space="0" w:color="auto"/>
        <w:left w:val="none" w:sz="0" w:space="0" w:color="auto"/>
        <w:bottom w:val="none" w:sz="0" w:space="0" w:color="auto"/>
        <w:right w:val="none" w:sz="0" w:space="0" w:color="auto"/>
      </w:divBdr>
    </w:div>
    <w:div w:id="1040057248">
      <w:bodyDiv w:val="1"/>
      <w:marLeft w:val="0"/>
      <w:marRight w:val="0"/>
      <w:marTop w:val="0"/>
      <w:marBottom w:val="0"/>
      <w:divBdr>
        <w:top w:val="none" w:sz="0" w:space="0" w:color="auto"/>
        <w:left w:val="none" w:sz="0" w:space="0" w:color="auto"/>
        <w:bottom w:val="none" w:sz="0" w:space="0" w:color="auto"/>
        <w:right w:val="none" w:sz="0" w:space="0" w:color="auto"/>
      </w:divBdr>
    </w:div>
    <w:div w:id="1510175002">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809585915">
      <w:bodyDiv w:val="1"/>
      <w:marLeft w:val="0"/>
      <w:marRight w:val="0"/>
      <w:marTop w:val="0"/>
      <w:marBottom w:val="0"/>
      <w:divBdr>
        <w:top w:val="none" w:sz="0" w:space="0" w:color="auto"/>
        <w:left w:val="none" w:sz="0" w:space="0" w:color="auto"/>
        <w:bottom w:val="none" w:sz="0" w:space="0" w:color="auto"/>
        <w:right w:val="none" w:sz="0" w:space="0" w:color="auto"/>
      </w:divBdr>
    </w:div>
    <w:div w:id="1928801447">
      <w:bodyDiv w:val="1"/>
      <w:marLeft w:val="0"/>
      <w:marRight w:val="0"/>
      <w:marTop w:val="0"/>
      <w:marBottom w:val="0"/>
      <w:divBdr>
        <w:top w:val="none" w:sz="0" w:space="0" w:color="auto"/>
        <w:left w:val="none" w:sz="0" w:space="0" w:color="auto"/>
        <w:bottom w:val="none" w:sz="0" w:space="0" w:color="auto"/>
        <w:right w:val="none" w:sz="0" w:space="0" w:color="auto"/>
      </w:divBdr>
    </w:div>
    <w:div w:id="208066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ab.org/activities/workshops/dedr-workshop/position-papers/" TargetMode="External"/><Relationship Id="rId13" Type="http://schemas.openxmlformats.org/officeDocument/2006/relationships/hyperlink" Target="https://future.internetsociety.org/2019/consolidation-in-the-internet-economy" TargetMode="External"/><Relationship Id="rId18" Type="http://schemas.openxmlformats.org/officeDocument/2006/relationships/hyperlink" Target="https://tools.ietf.org/html/draft-ietf-tls-esni-07"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economist.com/business/2020/10/07/google-antitrust-and-how-best-to-regulate-big-tech" TargetMode="External"/><Relationship Id="rId17" Type="http://schemas.openxmlformats.org/officeDocument/2006/relationships/hyperlink" Target="https://techcrunch.com/2020/07/17/cloudflare-dns-goes-down-taking-a-large-piece-of-the-internet-with-it/"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atatracker.ietf.org/group/doh/abou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info/law/better-regulation/have-your-say/initiatives/12418-Digital-Services-Act-package-ex-ante-regulatory-instrument-of-very-large-online-platforms-acting-as-gatekeeper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andfonline.com/doi/full/10.1080/23738871.2019.1696851" TargetMode="External"/><Relationship Id="rId23" Type="http://schemas.openxmlformats.org/officeDocument/2006/relationships/footer" Target="footer2.xml"/><Relationship Id="rId10" Type="http://schemas.openxmlformats.org/officeDocument/2006/relationships/hyperlink" Target="https://www.justice.gov/opa/pr/statement-attorney-general-announcement-civil-antitrust-lawsuit-filed-against-google" TargetMode="External"/><Relationship Id="rId19" Type="http://schemas.openxmlformats.org/officeDocument/2006/relationships/hyperlink" Target="https://tools.ietf.org/html/draft-lazanski-smart-users-internet-00" TargetMode="External"/><Relationship Id="rId4" Type="http://schemas.openxmlformats.org/officeDocument/2006/relationships/settings" Target="settings.xml"/><Relationship Id="rId9" Type="http://schemas.openxmlformats.org/officeDocument/2006/relationships/hyperlink" Target="https://www.tandfonline.com/toc/rcyb20/5/1" TargetMode="External"/><Relationship Id="rId14" Type="http://schemas.openxmlformats.org/officeDocument/2006/relationships/hyperlink" Target="https://5g.co.uk/guides/what-is-network-slicing/"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DDE72-47F6-434D-8817-AFA7CE526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16</Pages>
  <Words>4985</Words>
  <Characters>28417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33336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Mark McFadden</dc:creator>
  <cp:keywords/>
  <cp:lastModifiedBy>Eliot Lear (elear)</cp:lastModifiedBy>
  <cp:revision>7</cp:revision>
  <cp:lastPrinted>2020-10-31T15:44:00Z</cp:lastPrinted>
  <dcterms:created xsi:type="dcterms:W3CDTF">2020-11-02T15:50:00Z</dcterms:created>
  <dcterms:modified xsi:type="dcterms:W3CDTF">2020-12-02T10:48:00Z</dcterms:modified>
</cp:coreProperties>
</file>